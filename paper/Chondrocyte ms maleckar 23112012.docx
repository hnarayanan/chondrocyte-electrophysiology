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12E" w:rsidRPr="00241F24" w:rsidRDefault="00E24AF2" w:rsidP="00E37238">
      <w:pPr>
        <w:pStyle w:val="Heading1"/>
        <w:keepNext w:val="0"/>
        <w:widowControl w:val="0"/>
        <w:rPr>
          <w:sz w:val="24"/>
          <w:szCs w:val="28"/>
        </w:rPr>
      </w:pPr>
      <w:r>
        <w:rPr>
          <w:sz w:val="24"/>
          <w:szCs w:val="28"/>
        </w:rPr>
        <w:t xml:space="preserve">November </w:t>
      </w:r>
      <w:r w:rsidR="00D5248D">
        <w:rPr>
          <w:sz w:val="24"/>
          <w:szCs w:val="28"/>
        </w:rPr>
        <w:t>21</w:t>
      </w:r>
      <w:r w:rsidR="00067A3F" w:rsidRPr="00241F24">
        <w:rPr>
          <w:sz w:val="24"/>
          <w:szCs w:val="28"/>
        </w:rPr>
        <w:t xml:space="preserve">  </w:t>
      </w:r>
    </w:p>
    <w:p w:rsidR="0077612E" w:rsidRPr="00241F24" w:rsidRDefault="0077612E" w:rsidP="00E37238">
      <w:pPr>
        <w:pStyle w:val="Heading1"/>
        <w:keepNext w:val="0"/>
        <w:widowControl w:val="0"/>
        <w:rPr>
          <w:sz w:val="24"/>
          <w:szCs w:val="28"/>
        </w:rPr>
      </w:pPr>
    </w:p>
    <w:p w:rsidR="00E37238" w:rsidRDefault="00C543D6" w:rsidP="00E37238">
      <w:pPr>
        <w:pStyle w:val="Heading1"/>
        <w:keepNext w:val="0"/>
        <w:widowControl w:val="0"/>
        <w:jc w:val="center"/>
        <w:rPr>
          <w:sz w:val="24"/>
          <w:szCs w:val="28"/>
        </w:rPr>
      </w:pPr>
      <w:r w:rsidRPr="00241F24">
        <w:rPr>
          <w:sz w:val="24"/>
          <w:szCs w:val="28"/>
        </w:rPr>
        <w:t>The Role</w:t>
      </w:r>
      <w:r w:rsidR="009C0DD3">
        <w:rPr>
          <w:sz w:val="24"/>
          <w:szCs w:val="28"/>
        </w:rPr>
        <w:t>s</w:t>
      </w:r>
      <w:r w:rsidRPr="00241F24">
        <w:rPr>
          <w:sz w:val="24"/>
          <w:szCs w:val="28"/>
        </w:rPr>
        <w:t xml:space="preserve"> of K</w:t>
      </w:r>
      <w:r w:rsidRPr="009C0DD3">
        <w:rPr>
          <w:sz w:val="24"/>
          <w:szCs w:val="28"/>
          <w:vertAlign w:val="superscript"/>
        </w:rPr>
        <w:t>+</w:t>
      </w:r>
      <w:r w:rsidRPr="00241F24">
        <w:rPr>
          <w:sz w:val="24"/>
          <w:szCs w:val="28"/>
        </w:rPr>
        <w:t xml:space="preserve"> Currents in Human Articular Chondrocyte Electrophysiology: </w:t>
      </w:r>
    </w:p>
    <w:p w:rsidR="00241F24" w:rsidRPr="00241F24" w:rsidRDefault="00BD0591" w:rsidP="00E37238">
      <w:pPr>
        <w:pStyle w:val="Heading1"/>
        <w:keepNext w:val="0"/>
        <w:widowControl w:val="0"/>
        <w:jc w:val="center"/>
        <w:rPr>
          <w:sz w:val="24"/>
          <w:szCs w:val="28"/>
        </w:rPr>
      </w:pPr>
      <w:r>
        <w:rPr>
          <w:sz w:val="24"/>
          <w:szCs w:val="28"/>
        </w:rPr>
        <w:t>A</w:t>
      </w:r>
      <w:r w:rsidR="00C543D6" w:rsidRPr="00241F24">
        <w:rPr>
          <w:sz w:val="24"/>
          <w:szCs w:val="28"/>
        </w:rPr>
        <w:t xml:space="preserve"> Computational Perspective</w:t>
      </w:r>
    </w:p>
    <w:p w:rsidR="00C543D6" w:rsidRPr="00241F24" w:rsidRDefault="00C543D6" w:rsidP="00E37238">
      <w:pPr>
        <w:widowControl w:val="0"/>
      </w:pPr>
    </w:p>
    <w:p w:rsidR="00C543D6" w:rsidRPr="00241F24" w:rsidRDefault="00C543D6" w:rsidP="00E37238">
      <w:pPr>
        <w:pStyle w:val="BodyText"/>
        <w:jc w:val="center"/>
        <w:rPr>
          <w:rStyle w:val="Strong"/>
          <w:rFonts w:ascii="Arial" w:eastAsiaTheme="minorHAnsi" w:hAnsi="Arial" w:cstheme="minorBidi"/>
          <w:lang w:eastAsia="en-US" w:bidi="ar-SA"/>
        </w:rPr>
      </w:pPr>
      <w:r w:rsidRPr="00241F24">
        <w:rPr>
          <w:rStyle w:val="Strong"/>
          <w:rFonts w:ascii="Arial" w:hAnsi="Arial"/>
        </w:rPr>
        <w:t>Harish Narayanan</w:t>
      </w:r>
      <w:hyperlink w:anchor="foot78" w:history="1">
        <w:r w:rsidRPr="00241F24">
          <w:rPr>
            <w:rStyle w:val="Hyperlink"/>
            <w:rFonts w:ascii="Arial" w:hAnsi="Arial"/>
          </w:rPr>
          <w:t>1</w:t>
        </w:r>
      </w:hyperlink>
      <w:r w:rsidRPr="00241F24">
        <w:rPr>
          <w:rFonts w:ascii="Arial" w:hAnsi="Arial"/>
        </w:rPr>
        <w:t xml:space="preserve"> </w:t>
      </w:r>
      <w:r w:rsidRPr="00241F24">
        <w:rPr>
          <w:rFonts w:ascii="Arial" w:hAnsi="Arial"/>
        </w:rPr>
        <w:br/>
      </w:r>
      <w:r w:rsidRPr="00241F24">
        <w:rPr>
          <w:rFonts w:ascii="Arial" w:hAnsi="Arial"/>
          <w:i/>
        </w:rPr>
        <w:t>Center for Biomedical Computing,</w:t>
      </w:r>
      <w:r w:rsidRPr="00241F24">
        <w:rPr>
          <w:rFonts w:ascii="Arial" w:hAnsi="Arial"/>
        </w:rPr>
        <w:t xml:space="preserve"> </w:t>
      </w:r>
      <w:r w:rsidRPr="00241F24">
        <w:rPr>
          <w:rFonts w:ascii="Arial" w:hAnsi="Arial"/>
        </w:rPr>
        <w:br/>
      </w:r>
      <w:proofErr w:type="spellStart"/>
      <w:r w:rsidRPr="00241F24">
        <w:rPr>
          <w:rFonts w:ascii="Arial" w:hAnsi="Arial"/>
        </w:rPr>
        <w:t>Simula</w:t>
      </w:r>
      <w:proofErr w:type="spellEnd"/>
      <w:r w:rsidRPr="00241F24">
        <w:rPr>
          <w:rFonts w:ascii="Arial" w:hAnsi="Arial"/>
        </w:rPr>
        <w:t xml:space="preserve"> Research Laboratory, </w:t>
      </w:r>
      <w:proofErr w:type="spellStart"/>
      <w:r w:rsidRPr="00241F24">
        <w:rPr>
          <w:rFonts w:ascii="Arial" w:hAnsi="Arial"/>
        </w:rPr>
        <w:t>Lysaker</w:t>
      </w:r>
      <w:proofErr w:type="spellEnd"/>
      <w:r w:rsidRPr="00241F24">
        <w:rPr>
          <w:rFonts w:ascii="Arial" w:hAnsi="Arial"/>
        </w:rPr>
        <w:t>, Norway</w:t>
      </w:r>
    </w:p>
    <w:p w:rsidR="00C543D6" w:rsidRPr="00241F24" w:rsidRDefault="00C543D6" w:rsidP="00E37238">
      <w:pPr>
        <w:pStyle w:val="BodyText"/>
        <w:jc w:val="center"/>
        <w:rPr>
          <w:rFonts w:ascii="Arial" w:hAnsi="Arial"/>
        </w:rPr>
      </w:pPr>
      <w:r w:rsidRPr="00241F24">
        <w:rPr>
          <w:rStyle w:val="Strong"/>
          <w:rFonts w:ascii="Arial" w:hAnsi="Arial"/>
        </w:rPr>
        <w:t>Mary M. </w:t>
      </w:r>
      <w:proofErr w:type="spellStart"/>
      <w:r w:rsidRPr="00241F24">
        <w:rPr>
          <w:rStyle w:val="Strong"/>
          <w:rFonts w:ascii="Arial" w:hAnsi="Arial"/>
        </w:rPr>
        <w:t>Maleckar</w:t>
      </w:r>
      <w:proofErr w:type="spellEnd"/>
      <w:r w:rsidRPr="00241F24">
        <w:rPr>
          <w:rStyle w:val="Strong"/>
          <w:rFonts w:ascii="Arial" w:hAnsi="Arial"/>
        </w:rPr>
        <w:t>,</w:t>
      </w:r>
      <w:r w:rsidRPr="00241F24">
        <w:rPr>
          <w:rFonts w:ascii="Arial" w:hAnsi="Arial"/>
        </w:rPr>
        <w:t xml:space="preserve"> </w:t>
      </w:r>
      <w:r w:rsidRPr="00241F24">
        <w:rPr>
          <w:rFonts w:ascii="Arial" w:hAnsi="Arial"/>
        </w:rPr>
        <w:br/>
      </w:r>
      <w:r w:rsidRPr="00241F24">
        <w:rPr>
          <w:rFonts w:ascii="Arial" w:hAnsi="Arial"/>
          <w:i/>
        </w:rPr>
        <w:t>Center for Biomedical Computing,</w:t>
      </w:r>
      <w:r w:rsidRPr="00241F24">
        <w:rPr>
          <w:rFonts w:ascii="Arial" w:hAnsi="Arial"/>
        </w:rPr>
        <w:t xml:space="preserve"> </w:t>
      </w:r>
      <w:r w:rsidRPr="00241F24">
        <w:rPr>
          <w:rFonts w:ascii="Arial" w:hAnsi="Arial"/>
        </w:rPr>
        <w:br/>
      </w:r>
      <w:proofErr w:type="spellStart"/>
      <w:r w:rsidRPr="00241F24">
        <w:rPr>
          <w:rFonts w:ascii="Arial" w:hAnsi="Arial"/>
        </w:rPr>
        <w:t>Simula</w:t>
      </w:r>
      <w:proofErr w:type="spellEnd"/>
      <w:r w:rsidRPr="00241F24">
        <w:rPr>
          <w:rFonts w:ascii="Arial" w:hAnsi="Arial"/>
        </w:rPr>
        <w:t xml:space="preserve"> Research Laboratory, </w:t>
      </w:r>
      <w:proofErr w:type="spellStart"/>
      <w:r w:rsidRPr="00241F24">
        <w:rPr>
          <w:rFonts w:ascii="Arial" w:hAnsi="Arial"/>
        </w:rPr>
        <w:t>Lysaker</w:t>
      </w:r>
      <w:proofErr w:type="spellEnd"/>
      <w:r w:rsidRPr="00241F24">
        <w:rPr>
          <w:rFonts w:ascii="Arial" w:hAnsi="Arial"/>
        </w:rPr>
        <w:t>, Norway</w:t>
      </w:r>
    </w:p>
    <w:p w:rsidR="0077612E" w:rsidRPr="00241F24" w:rsidRDefault="00C543D6" w:rsidP="00E37238">
      <w:pPr>
        <w:pStyle w:val="BodyText"/>
        <w:jc w:val="center"/>
        <w:rPr>
          <w:rFonts w:ascii="Arial" w:hAnsi="Arial"/>
        </w:rPr>
      </w:pPr>
      <w:r w:rsidRPr="00241F24">
        <w:rPr>
          <w:rStyle w:val="Strong"/>
          <w:rFonts w:ascii="Arial" w:hAnsi="Arial"/>
        </w:rPr>
        <w:t>Robert B. Clark,</w:t>
      </w:r>
      <w:r w:rsidRPr="00241F24">
        <w:rPr>
          <w:rFonts w:ascii="Arial" w:hAnsi="Arial"/>
        </w:rPr>
        <w:t xml:space="preserve"> </w:t>
      </w:r>
      <w:r w:rsidRPr="00241F24">
        <w:rPr>
          <w:rFonts w:ascii="Arial" w:hAnsi="Arial"/>
        </w:rPr>
        <w:br/>
      </w:r>
      <w:r w:rsidRPr="00241F24">
        <w:rPr>
          <w:rFonts w:ascii="Arial" w:hAnsi="Arial"/>
          <w:i/>
        </w:rPr>
        <w:t>Faculty of Kinesiology,</w:t>
      </w:r>
      <w:r w:rsidRPr="00241F24">
        <w:rPr>
          <w:rFonts w:ascii="Arial" w:hAnsi="Arial"/>
        </w:rPr>
        <w:t xml:space="preserve"> </w:t>
      </w:r>
      <w:r w:rsidRPr="00241F24">
        <w:rPr>
          <w:rFonts w:ascii="Arial" w:hAnsi="Arial"/>
        </w:rPr>
        <w:br/>
        <w:t>University of Calgary, Calgary, Canada</w:t>
      </w:r>
    </w:p>
    <w:p w:rsidR="00241F24" w:rsidRDefault="0077612E" w:rsidP="00E37238">
      <w:pPr>
        <w:pStyle w:val="BodyText"/>
        <w:contextualSpacing/>
        <w:jc w:val="center"/>
        <w:rPr>
          <w:rFonts w:ascii="Arial" w:hAnsi="Arial"/>
          <w:b/>
        </w:rPr>
      </w:pPr>
      <w:r w:rsidRPr="00241F24">
        <w:rPr>
          <w:rFonts w:ascii="Arial" w:hAnsi="Arial"/>
          <w:b/>
        </w:rPr>
        <w:t xml:space="preserve">James </w:t>
      </w:r>
      <w:r w:rsidR="00266F6C">
        <w:rPr>
          <w:rFonts w:ascii="Arial" w:hAnsi="Arial"/>
          <w:b/>
        </w:rPr>
        <w:t xml:space="preserve">R. </w:t>
      </w:r>
      <w:r w:rsidRPr="00241F24">
        <w:rPr>
          <w:rFonts w:ascii="Arial" w:hAnsi="Arial"/>
          <w:b/>
        </w:rPr>
        <w:t>Wilson,</w:t>
      </w:r>
    </w:p>
    <w:p w:rsidR="0077612E" w:rsidRPr="00241F24" w:rsidRDefault="00266F6C" w:rsidP="00E37238">
      <w:pPr>
        <w:pStyle w:val="BodyText"/>
        <w:contextualSpacing/>
        <w:jc w:val="center"/>
        <w:rPr>
          <w:rFonts w:ascii="Arial" w:hAnsi="Arial"/>
          <w:b/>
        </w:rPr>
      </w:pPr>
      <w:r>
        <w:rPr>
          <w:rFonts w:ascii="Arial" w:hAnsi="Arial"/>
        </w:rPr>
        <w:t>Innovate</w:t>
      </w:r>
      <w:r w:rsidR="0077612E" w:rsidRPr="00241F24">
        <w:rPr>
          <w:rFonts w:ascii="Arial" w:hAnsi="Arial"/>
        </w:rPr>
        <w:t xml:space="preserve"> Calgary </w:t>
      </w:r>
    </w:p>
    <w:p w:rsidR="00241F24" w:rsidRDefault="0077612E" w:rsidP="00E37238">
      <w:pPr>
        <w:pStyle w:val="BodyText"/>
        <w:contextualSpacing/>
        <w:jc w:val="center"/>
        <w:rPr>
          <w:rFonts w:ascii="Arial" w:hAnsi="Arial"/>
        </w:rPr>
      </w:pPr>
      <w:r w:rsidRPr="00241F24">
        <w:rPr>
          <w:rFonts w:ascii="Arial" w:hAnsi="Arial"/>
        </w:rPr>
        <w:t>Calgary, Canada</w:t>
      </w:r>
    </w:p>
    <w:p w:rsidR="00C543D6" w:rsidRPr="00241F24" w:rsidRDefault="00C543D6" w:rsidP="00E37238">
      <w:pPr>
        <w:pStyle w:val="BodyText"/>
        <w:contextualSpacing/>
        <w:jc w:val="center"/>
        <w:rPr>
          <w:rStyle w:val="Strong"/>
        </w:rPr>
      </w:pPr>
    </w:p>
    <w:p w:rsidR="00C543D6" w:rsidRPr="00241F24" w:rsidRDefault="00C543D6" w:rsidP="00E37238">
      <w:pPr>
        <w:pStyle w:val="BodyText"/>
        <w:jc w:val="center"/>
        <w:rPr>
          <w:rFonts w:ascii="Arial" w:hAnsi="Arial"/>
        </w:rPr>
      </w:pPr>
      <w:r w:rsidRPr="00241F24">
        <w:rPr>
          <w:rStyle w:val="Strong"/>
          <w:rFonts w:ascii="Arial" w:hAnsi="Arial"/>
        </w:rPr>
        <w:t>Wayne R. Giles,</w:t>
      </w:r>
      <w:r w:rsidRPr="00241F24">
        <w:rPr>
          <w:rFonts w:ascii="Arial" w:hAnsi="Arial"/>
        </w:rPr>
        <w:t xml:space="preserve"> </w:t>
      </w:r>
      <w:r w:rsidRPr="00241F24">
        <w:rPr>
          <w:rFonts w:ascii="Arial" w:hAnsi="Arial"/>
        </w:rPr>
        <w:br/>
      </w:r>
      <w:r w:rsidRPr="00241F24">
        <w:rPr>
          <w:rFonts w:ascii="Arial" w:hAnsi="Arial"/>
          <w:i/>
        </w:rPr>
        <w:t>Faculty of Kinesiology,</w:t>
      </w:r>
      <w:r w:rsidRPr="00241F24">
        <w:rPr>
          <w:rFonts w:ascii="Arial" w:hAnsi="Arial"/>
        </w:rPr>
        <w:t xml:space="preserve"> </w:t>
      </w:r>
      <w:r w:rsidRPr="00241F24">
        <w:rPr>
          <w:rFonts w:ascii="Arial" w:hAnsi="Arial"/>
        </w:rPr>
        <w:br/>
        <w:t>University of Calgary, Calgary, Canada</w:t>
      </w:r>
    </w:p>
    <w:p w:rsidR="00C543D6" w:rsidRPr="00241F24" w:rsidRDefault="00C543D6" w:rsidP="00E37238">
      <w:pPr>
        <w:pStyle w:val="HorizontalLine"/>
        <w:jc w:val="both"/>
        <w:rPr>
          <w:rFonts w:ascii="Arial" w:hAnsi="Arial"/>
          <w:sz w:val="24"/>
        </w:rPr>
      </w:pPr>
    </w:p>
    <w:p w:rsidR="00C543D6" w:rsidRPr="00F306E1" w:rsidRDefault="00C543D6" w:rsidP="00E37238">
      <w:pPr>
        <w:pStyle w:val="Heading3"/>
        <w:keepNext w:val="0"/>
        <w:keepLines w:val="0"/>
        <w:widowControl w:val="0"/>
        <w:numPr>
          <w:ilvl w:val="2"/>
          <w:numId w:val="1"/>
        </w:numPr>
        <w:suppressAutoHyphens/>
        <w:spacing w:before="240" w:after="283"/>
        <w:jc w:val="both"/>
        <w:rPr>
          <w:rFonts w:ascii="Arial" w:hAnsi="Arial"/>
          <w:color w:val="auto"/>
        </w:rPr>
      </w:pPr>
      <w:r w:rsidRPr="00F306E1">
        <w:rPr>
          <w:rFonts w:ascii="Arial" w:hAnsi="Arial"/>
          <w:color w:val="auto"/>
        </w:rPr>
        <w:t>Abstract:</w:t>
      </w:r>
    </w:p>
    <w:p w:rsidR="00266F6C" w:rsidRDefault="00C543D6" w:rsidP="00E37238">
      <w:pPr>
        <w:pStyle w:val="BodyText"/>
        <w:jc w:val="both"/>
        <w:rPr>
          <w:rFonts w:ascii="Arial" w:hAnsi="Arial"/>
        </w:rPr>
      </w:pPr>
      <w:r w:rsidRPr="00241F24">
        <w:rPr>
          <w:rFonts w:ascii="Arial" w:hAnsi="Arial"/>
        </w:rPr>
        <w:t>We have developed a computational model for studying the electrophysiology of the human chondrocyte</w:t>
      </w:r>
      <w:r w:rsidR="00266F6C">
        <w:rPr>
          <w:rFonts w:ascii="Arial" w:hAnsi="Arial"/>
        </w:rPr>
        <w:t>.  This model is</w:t>
      </w:r>
      <w:r w:rsidRPr="00241F24">
        <w:rPr>
          <w:rFonts w:ascii="Arial" w:hAnsi="Arial"/>
        </w:rPr>
        <w:t xml:space="preserve"> based on </w:t>
      </w:r>
      <w:r w:rsidR="00CF718C" w:rsidRPr="00241F24">
        <w:rPr>
          <w:rFonts w:ascii="Arial" w:hAnsi="Arial"/>
        </w:rPr>
        <w:t xml:space="preserve">an initial </w:t>
      </w:r>
      <w:r w:rsidRPr="00241F24">
        <w:rPr>
          <w:rFonts w:ascii="Arial" w:hAnsi="Arial"/>
        </w:rPr>
        <w:t>experimental data</w:t>
      </w:r>
      <w:r w:rsidR="00CF718C" w:rsidRPr="00241F24">
        <w:rPr>
          <w:rFonts w:ascii="Arial" w:hAnsi="Arial"/>
        </w:rPr>
        <w:t xml:space="preserve"> set</w:t>
      </w:r>
      <w:r w:rsidR="009C0DD3">
        <w:rPr>
          <w:rFonts w:ascii="Arial" w:hAnsi="Arial"/>
        </w:rPr>
        <w:t>,</w:t>
      </w:r>
      <w:r w:rsidRPr="00241F24">
        <w:rPr>
          <w:rFonts w:ascii="Arial" w:hAnsi="Arial"/>
        </w:rPr>
        <w:t xml:space="preserve"> </w:t>
      </w:r>
      <w:r w:rsidR="009C0DD3">
        <w:rPr>
          <w:rFonts w:ascii="Arial" w:hAnsi="Arial"/>
        </w:rPr>
        <w:t>which</w:t>
      </w:r>
      <w:r w:rsidRPr="00241F24">
        <w:rPr>
          <w:rFonts w:ascii="Arial" w:hAnsi="Arial"/>
        </w:rPr>
        <w:t xml:space="preserve"> has identified </w:t>
      </w:r>
      <w:r w:rsidR="00CF718C" w:rsidRPr="00241F24">
        <w:rPr>
          <w:rFonts w:ascii="Arial" w:hAnsi="Arial"/>
        </w:rPr>
        <w:t>the main</w:t>
      </w:r>
      <w:r w:rsidRPr="00241F24">
        <w:rPr>
          <w:rFonts w:ascii="Arial" w:hAnsi="Arial"/>
        </w:rPr>
        <w:t xml:space="preserve"> K</w:t>
      </w:r>
      <w:r w:rsidRPr="00266F6C">
        <w:rPr>
          <w:rFonts w:ascii="Arial" w:hAnsi="Arial"/>
          <w:vertAlign w:val="superscript"/>
        </w:rPr>
        <w:t>+</w:t>
      </w:r>
      <w:r w:rsidRPr="00241F24">
        <w:rPr>
          <w:rFonts w:ascii="Arial" w:hAnsi="Arial"/>
        </w:rPr>
        <w:t xml:space="preserve"> current</w:t>
      </w:r>
      <w:r w:rsidR="00CF718C" w:rsidRPr="00241F24">
        <w:rPr>
          <w:rFonts w:ascii="Arial" w:hAnsi="Arial"/>
        </w:rPr>
        <w:t xml:space="preserve">s </w:t>
      </w:r>
      <w:r w:rsidR="009C0DD3">
        <w:rPr>
          <w:rFonts w:ascii="Arial" w:hAnsi="Arial"/>
        </w:rPr>
        <w:t>that</w:t>
      </w:r>
      <w:r w:rsidR="00CF718C" w:rsidRPr="00241F24">
        <w:rPr>
          <w:rFonts w:ascii="Arial" w:hAnsi="Arial"/>
        </w:rPr>
        <w:t xml:space="preserve"> are expressed</w:t>
      </w:r>
      <w:r w:rsidR="00266F6C">
        <w:rPr>
          <w:rFonts w:ascii="Arial" w:hAnsi="Arial"/>
        </w:rPr>
        <w:t xml:space="preserve"> in these isolated single cells form knee joints of healthy adult human donors</w:t>
      </w:r>
      <w:r w:rsidRPr="00241F24">
        <w:rPr>
          <w:rFonts w:ascii="Arial" w:hAnsi="Arial"/>
        </w:rPr>
        <w:t xml:space="preserve">. The </w:t>
      </w:r>
      <w:r w:rsidR="00266F6C">
        <w:rPr>
          <w:rFonts w:ascii="Arial" w:hAnsi="Arial"/>
        </w:rPr>
        <w:t xml:space="preserve">applicability and </w:t>
      </w:r>
      <w:r w:rsidRPr="00241F24">
        <w:rPr>
          <w:rFonts w:ascii="Arial" w:hAnsi="Arial"/>
        </w:rPr>
        <w:t>utility of th</w:t>
      </w:r>
      <w:r w:rsidR="00CF718C" w:rsidRPr="00241F24">
        <w:rPr>
          <w:rFonts w:ascii="Arial" w:hAnsi="Arial"/>
        </w:rPr>
        <w:t>is</w:t>
      </w:r>
      <w:r w:rsidRPr="00241F24">
        <w:rPr>
          <w:rFonts w:ascii="Arial" w:hAnsi="Arial"/>
        </w:rPr>
        <w:t xml:space="preserve"> model </w:t>
      </w:r>
      <w:r w:rsidR="00266F6C">
        <w:rPr>
          <w:rFonts w:ascii="Arial" w:hAnsi="Arial"/>
        </w:rPr>
        <w:t>are</w:t>
      </w:r>
      <w:r w:rsidRPr="00241F24">
        <w:rPr>
          <w:rFonts w:ascii="Arial" w:hAnsi="Arial"/>
        </w:rPr>
        <w:t xml:space="preserve"> illustrated by focusing on the role of a novel 2-pore K</w:t>
      </w:r>
      <w:r w:rsidRPr="00266F6C">
        <w:rPr>
          <w:rFonts w:ascii="Arial" w:hAnsi="Arial"/>
          <w:vertAlign w:val="superscript"/>
        </w:rPr>
        <w:t>+</w:t>
      </w:r>
      <w:r w:rsidRPr="00241F24">
        <w:rPr>
          <w:rFonts w:ascii="Arial" w:hAnsi="Arial"/>
        </w:rPr>
        <w:t xml:space="preserve"> current in regulating the</w:t>
      </w:r>
      <w:r w:rsidR="009C0DD3">
        <w:rPr>
          <w:rFonts w:ascii="Arial" w:hAnsi="Arial"/>
        </w:rPr>
        <w:t xml:space="preserve"> chondrocyte</w:t>
      </w:r>
      <w:r w:rsidRPr="00241F24">
        <w:rPr>
          <w:rFonts w:ascii="Arial" w:hAnsi="Arial"/>
        </w:rPr>
        <w:t xml:space="preserve"> resting potential and </w:t>
      </w:r>
      <w:r w:rsidR="00CF718C" w:rsidRPr="00241F24">
        <w:rPr>
          <w:rFonts w:ascii="Arial" w:hAnsi="Arial"/>
        </w:rPr>
        <w:t>modulating</w:t>
      </w:r>
      <w:r w:rsidRPr="00241F24">
        <w:rPr>
          <w:rFonts w:ascii="Arial" w:hAnsi="Arial"/>
        </w:rPr>
        <w:t xml:space="preserve"> intracellular </w:t>
      </w:r>
      <w:r w:rsidR="00CF718C" w:rsidRPr="00241F24">
        <w:rPr>
          <w:rFonts w:ascii="Arial" w:hAnsi="Arial"/>
        </w:rPr>
        <w:t>Ca</w:t>
      </w:r>
      <w:r w:rsidR="00CF718C" w:rsidRPr="00241F24">
        <w:rPr>
          <w:rFonts w:ascii="Arial" w:hAnsi="Arial"/>
          <w:vertAlign w:val="superscript"/>
        </w:rPr>
        <w:t>2</w:t>
      </w:r>
      <w:r w:rsidR="00F306E1">
        <w:rPr>
          <w:rFonts w:ascii="Arial" w:hAnsi="Arial"/>
          <w:vertAlign w:val="superscript"/>
        </w:rPr>
        <w:t>+</w:t>
      </w:r>
      <w:r w:rsidR="00CF718C" w:rsidRPr="00241F24">
        <w:rPr>
          <w:rFonts w:ascii="Arial" w:hAnsi="Arial"/>
          <w:vertAlign w:val="superscript"/>
        </w:rPr>
        <w:t xml:space="preserve"> </w:t>
      </w:r>
      <w:r w:rsidRPr="00241F24">
        <w:rPr>
          <w:rFonts w:ascii="Arial" w:hAnsi="Arial"/>
        </w:rPr>
        <w:t>homeostasis.</w:t>
      </w:r>
      <w:r w:rsidR="00CF718C" w:rsidRPr="00241F24">
        <w:rPr>
          <w:rFonts w:ascii="Arial" w:hAnsi="Arial"/>
        </w:rPr>
        <w:t xml:space="preserve">  This model </w:t>
      </w:r>
      <w:r w:rsidR="00266F6C">
        <w:rPr>
          <w:rFonts w:ascii="Arial" w:hAnsi="Arial"/>
        </w:rPr>
        <w:t>is demonstrated to be useful for integrating available data from electrophysiological, PCR and gene array experiments.  It is also an important adjunct for rationalization of working hypotheses</w:t>
      </w:r>
      <w:r w:rsidR="009C0DD3">
        <w:rPr>
          <w:rFonts w:ascii="Arial" w:hAnsi="Arial"/>
        </w:rPr>
        <w:t>,</w:t>
      </w:r>
      <w:r w:rsidR="00266F6C">
        <w:rPr>
          <w:rFonts w:ascii="Arial" w:hAnsi="Arial"/>
        </w:rPr>
        <w:t xml:space="preserve"> design of new experiments</w:t>
      </w:r>
      <w:r w:rsidR="009C0DD3">
        <w:rPr>
          <w:rFonts w:ascii="Arial" w:hAnsi="Arial"/>
        </w:rPr>
        <w:t xml:space="preserve"> and understanding the principles and limitations of patch clamp methods applied to the isolated human chondrocyte</w:t>
      </w:r>
      <w:r w:rsidR="00266F6C">
        <w:rPr>
          <w:rFonts w:ascii="Arial" w:hAnsi="Arial"/>
        </w:rPr>
        <w:t xml:space="preserve">.  </w:t>
      </w:r>
    </w:p>
    <w:p w:rsidR="00C543D6" w:rsidRPr="00241F24" w:rsidRDefault="00C543D6" w:rsidP="00E37238">
      <w:pPr>
        <w:pStyle w:val="BodyText"/>
        <w:jc w:val="both"/>
        <w:rPr>
          <w:rFonts w:ascii="Arial" w:hAnsi="Arial"/>
        </w:rPr>
      </w:pPr>
      <w:r w:rsidRPr="00241F24">
        <w:rPr>
          <w:rFonts w:ascii="Arial" w:hAnsi="Arial"/>
          <w:i/>
        </w:rPr>
        <w:t>Key words:</w:t>
      </w:r>
      <w:r w:rsidRPr="00241F24">
        <w:rPr>
          <w:rFonts w:ascii="Arial" w:hAnsi="Arial"/>
        </w:rPr>
        <w:t xml:space="preserve"> chondrocyte; electrophysiology; potassium </w:t>
      </w:r>
      <w:r w:rsidR="00313D16">
        <w:rPr>
          <w:rFonts w:ascii="Arial" w:hAnsi="Arial"/>
        </w:rPr>
        <w:t>currents</w:t>
      </w:r>
      <w:r w:rsidRPr="00241F24">
        <w:rPr>
          <w:rFonts w:ascii="Arial" w:hAnsi="Arial"/>
        </w:rPr>
        <w:t>; computational model</w:t>
      </w:r>
    </w:p>
    <w:p w:rsidR="00C543D6" w:rsidRPr="00241F24" w:rsidRDefault="00C543D6" w:rsidP="00E37238">
      <w:pPr>
        <w:pStyle w:val="BodyText"/>
        <w:jc w:val="both"/>
        <w:rPr>
          <w:ins w:id="0" w:author="Mary M Maleckar" w:date="2012-10-05T15:20:00Z"/>
          <w:rFonts w:ascii="Arial" w:hAnsi="Arial"/>
        </w:rPr>
      </w:pPr>
    </w:p>
    <w:p w:rsidR="00C543D6" w:rsidRPr="00241F24" w:rsidRDefault="00C543D6" w:rsidP="00E37238">
      <w:pPr>
        <w:pStyle w:val="BodyText"/>
        <w:jc w:val="both"/>
        <w:rPr>
          <w:rFonts w:ascii="Arial" w:hAnsi="Arial"/>
        </w:rPr>
      </w:pPr>
      <w:r w:rsidRPr="00241F24">
        <w:rPr>
          <w:rFonts w:ascii="Arial" w:hAnsi="Arial"/>
        </w:rPr>
        <w:t xml:space="preserve"> </w:t>
      </w:r>
    </w:p>
    <w:p w:rsidR="00C543D6" w:rsidRPr="00241F24" w:rsidRDefault="00C543D6" w:rsidP="00324156">
      <w:pPr>
        <w:pStyle w:val="Heading1"/>
        <w:keepNext w:val="0"/>
        <w:widowControl w:val="0"/>
        <w:spacing w:line="480" w:lineRule="auto"/>
        <w:jc w:val="both"/>
        <w:rPr>
          <w:ins w:id="1" w:author="Mary M Maleckar" w:date="2012-10-05T15:21:00Z"/>
          <w:sz w:val="24"/>
        </w:rPr>
      </w:pPr>
      <w:bookmarkStart w:id="2" w:name="SECTION00010000000000000000"/>
      <w:bookmarkStart w:id="3" w:name="introduction"/>
      <w:bookmarkEnd w:id="2"/>
      <w:bookmarkEnd w:id="3"/>
      <w:r w:rsidRPr="00241F24">
        <w:rPr>
          <w:sz w:val="24"/>
        </w:rPr>
        <w:br/>
      </w:r>
    </w:p>
    <w:p w:rsidR="00C543D6" w:rsidRPr="00241F24" w:rsidRDefault="006C13B9" w:rsidP="00324156">
      <w:pPr>
        <w:pStyle w:val="BodyText"/>
        <w:spacing w:line="480" w:lineRule="auto"/>
        <w:jc w:val="both"/>
        <w:rPr>
          <w:rFonts w:ascii="Arial" w:hAnsi="Arial"/>
          <w:b/>
        </w:rPr>
      </w:pPr>
      <w:r>
        <w:rPr>
          <w:rFonts w:ascii="Arial" w:hAnsi="Arial"/>
          <w:b/>
        </w:rPr>
        <w:t>INTRODUCTION</w:t>
      </w:r>
    </w:p>
    <w:p w:rsidR="00C543D6" w:rsidRPr="00EE3D80" w:rsidRDefault="00C543D6" w:rsidP="00324156">
      <w:pPr>
        <w:pStyle w:val="BodyText"/>
        <w:spacing w:line="480" w:lineRule="auto"/>
        <w:jc w:val="both"/>
        <w:rPr>
          <w:rFonts w:ascii="Arial" w:hAnsi="Arial"/>
        </w:rPr>
      </w:pPr>
      <w:r w:rsidRPr="00241F24">
        <w:rPr>
          <w:rFonts w:ascii="Arial" w:hAnsi="Arial"/>
        </w:rPr>
        <w:t xml:space="preserve">Articular cartilage is </w:t>
      </w:r>
      <w:r w:rsidR="00CF718C" w:rsidRPr="00241F24">
        <w:rPr>
          <w:rFonts w:ascii="Arial" w:hAnsi="Arial"/>
        </w:rPr>
        <w:t xml:space="preserve">considered to be </w:t>
      </w:r>
      <w:r w:rsidR="00266F6C">
        <w:rPr>
          <w:rFonts w:ascii="Arial" w:hAnsi="Arial"/>
        </w:rPr>
        <w:t xml:space="preserve">an </w:t>
      </w:r>
      <w:proofErr w:type="spellStart"/>
      <w:r w:rsidR="00266F6C">
        <w:rPr>
          <w:rFonts w:ascii="Arial" w:hAnsi="Arial"/>
        </w:rPr>
        <w:t>aneural</w:t>
      </w:r>
      <w:proofErr w:type="spellEnd"/>
      <w:r w:rsidR="00266F6C">
        <w:rPr>
          <w:rFonts w:ascii="Arial" w:hAnsi="Arial"/>
        </w:rPr>
        <w:t xml:space="preserve">, </w:t>
      </w:r>
      <w:proofErr w:type="spellStart"/>
      <w:r w:rsidR="00266F6C">
        <w:rPr>
          <w:rFonts w:ascii="Arial" w:hAnsi="Arial"/>
        </w:rPr>
        <w:t>avascular</w:t>
      </w:r>
      <w:proofErr w:type="spellEnd"/>
      <w:r w:rsidR="00266F6C">
        <w:rPr>
          <w:rFonts w:ascii="Arial" w:hAnsi="Arial"/>
        </w:rPr>
        <w:t xml:space="preserve">, </w:t>
      </w:r>
      <w:proofErr w:type="spellStart"/>
      <w:r w:rsidR="00266F6C">
        <w:rPr>
          <w:rFonts w:ascii="Arial" w:hAnsi="Arial"/>
        </w:rPr>
        <w:t>alymphatic</w:t>
      </w:r>
      <w:proofErr w:type="spellEnd"/>
      <w:r w:rsidR="00266F6C">
        <w:rPr>
          <w:rFonts w:ascii="Arial" w:hAnsi="Arial"/>
        </w:rPr>
        <w:t xml:space="preserve"> component of the </w:t>
      </w:r>
      <w:r w:rsidRPr="00241F24">
        <w:rPr>
          <w:rFonts w:ascii="Arial" w:hAnsi="Arial"/>
        </w:rPr>
        <w:t xml:space="preserve">flexible connective tissue that covers the articulating ends of </w:t>
      </w:r>
      <w:proofErr w:type="spellStart"/>
      <w:r w:rsidRPr="00241F24">
        <w:rPr>
          <w:rFonts w:ascii="Arial" w:hAnsi="Arial"/>
        </w:rPr>
        <w:t>diarthroidal</w:t>
      </w:r>
      <w:proofErr w:type="spellEnd"/>
      <w:r w:rsidRPr="00241F24">
        <w:rPr>
          <w:rFonts w:ascii="Arial" w:hAnsi="Arial"/>
        </w:rPr>
        <w:t xml:space="preserve"> joints (</w:t>
      </w:r>
      <w:r w:rsidR="006140F2">
        <w:rPr>
          <w:rFonts w:ascii="Arial" w:hAnsi="Arial"/>
        </w:rPr>
        <w:t>1-3</w:t>
      </w:r>
      <w:r w:rsidRPr="00241F24">
        <w:rPr>
          <w:rFonts w:ascii="Arial" w:hAnsi="Arial"/>
        </w:rPr>
        <w:t>)</w:t>
      </w:r>
      <w:r w:rsidR="00266F6C">
        <w:rPr>
          <w:rFonts w:ascii="Arial" w:hAnsi="Arial"/>
        </w:rPr>
        <w:t xml:space="preserve">.  It is essential for the required </w:t>
      </w:r>
      <w:r w:rsidRPr="00241F24">
        <w:rPr>
          <w:rFonts w:ascii="Arial" w:hAnsi="Arial"/>
        </w:rPr>
        <w:t xml:space="preserve">stability and </w:t>
      </w:r>
      <w:r w:rsidR="00CF718C" w:rsidRPr="00241F24">
        <w:rPr>
          <w:rFonts w:ascii="Arial" w:hAnsi="Arial"/>
        </w:rPr>
        <w:t xml:space="preserve">low friction </w:t>
      </w:r>
      <w:r w:rsidRPr="00241F24">
        <w:rPr>
          <w:rFonts w:ascii="Arial" w:hAnsi="Arial"/>
        </w:rPr>
        <w:t xml:space="preserve">movement of the </w:t>
      </w:r>
      <w:r w:rsidR="00266F6C">
        <w:rPr>
          <w:rFonts w:ascii="Arial" w:hAnsi="Arial"/>
        </w:rPr>
        <w:t>associated long bones</w:t>
      </w:r>
      <w:r w:rsidRPr="00241F24">
        <w:rPr>
          <w:rFonts w:ascii="Arial" w:hAnsi="Arial"/>
        </w:rPr>
        <w:t xml:space="preserve">. This connective tissue consists of an extracellular matrix (ECM, composed primarily of collagen, </w:t>
      </w:r>
      <w:proofErr w:type="spellStart"/>
      <w:r w:rsidRPr="00241F24">
        <w:rPr>
          <w:rFonts w:ascii="Arial" w:hAnsi="Arial"/>
        </w:rPr>
        <w:t>elastin</w:t>
      </w:r>
      <w:proofErr w:type="spellEnd"/>
      <w:r w:rsidRPr="00241F24">
        <w:rPr>
          <w:rFonts w:ascii="Arial" w:hAnsi="Arial"/>
        </w:rPr>
        <w:t xml:space="preserve"> and proteoglycans, </w:t>
      </w:r>
      <w:r w:rsidR="00266F6C">
        <w:rPr>
          <w:rFonts w:ascii="Arial" w:hAnsi="Arial"/>
        </w:rPr>
        <w:t>(</w:t>
      </w:r>
      <w:r w:rsidRPr="00241F24">
        <w:rPr>
          <w:rFonts w:ascii="Arial" w:hAnsi="Arial"/>
        </w:rPr>
        <w:t xml:space="preserve">as detailed below) and </w:t>
      </w:r>
      <w:r w:rsidR="00266F6C">
        <w:rPr>
          <w:rFonts w:ascii="Arial" w:hAnsi="Arial"/>
        </w:rPr>
        <w:t xml:space="preserve">only </w:t>
      </w:r>
      <w:r w:rsidRPr="00241F24">
        <w:rPr>
          <w:rFonts w:ascii="Arial" w:hAnsi="Arial"/>
        </w:rPr>
        <w:t>one type of cell</w:t>
      </w:r>
      <w:r w:rsidR="00266F6C">
        <w:rPr>
          <w:rFonts w:ascii="Arial" w:hAnsi="Arial"/>
        </w:rPr>
        <w:t xml:space="preserve"> - </w:t>
      </w:r>
      <w:r w:rsidRPr="00241F24">
        <w:rPr>
          <w:rFonts w:ascii="Arial" w:hAnsi="Arial"/>
        </w:rPr>
        <w:t xml:space="preserve">the </w:t>
      </w:r>
      <w:r w:rsidRPr="00241F24">
        <w:rPr>
          <w:rStyle w:val="Emphasis"/>
          <w:rFonts w:ascii="Arial" w:hAnsi="Arial"/>
        </w:rPr>
        <w:t>chondrocyte</w:t>
      </w:r>
      <w:r w:rsidR="00266F6C">
        <w:rPr>
          <w:rFonts w:ascii="Arial" w:hAnsi="Arial"/>
        </w:rPr>
        <w:t xml:space="preserve">.  </w:t>
      </w:r>
      <w:r w:rsidR="00F306E1">
        <w:rPr>
          <w:rFonts w:ascii="Arial" w:hAnsi="Arial"/>
        </w:rPr>
        <w:t xml:space="preserve"> </w:t>
      </w:r>
      <w:r w:rsidR="00266F6C">
        <w:rPr>
          <w:rFonts w:ascii="Arial" w:hAnsi="Arial"/>
        </w:rPr>
        <w:t xml:space="preserve">Chondrocytes are </w:t>
      </w:r>
      <w:r w:rsidRPr="00241F24">
        <w:rPr>
          <w:rFonts w:ascii="Arial" w:hAnsi="Arial"/>
        </w:rPr>
        <w:t xml:space="preserve">responsible for synthesis and homeostasis of the </w:t>
      </w:r>
      <w:r w:rsidR="006140F2">
        <w:rPr>
          <w:rFonts w:ascii="Arial" w:hAnsi="Arial"/>
        </w:rPr>
        <w:t xml:space="preserve">extracellular </w:t>
      </w:r>
      <w:r w:rsidRPr="00241F24">
        <w:rPr>
          <w:rFonts w:ascii="Arial" w:hAnsi="Arial"/>
        </w:rPr>
        <w:t xml:space="preserve">matrix. </w:t>
      </w:r>
      <w:r w:rsidR="006140F2">
        <w:rPr>
          <w:rFonts w:ascii="Arial" w:hAnsi="Arial"/>
        </w:rPr>
        <w:t xml:space="preserve"> </w:t>
      </w:r>
      <w:r w:rsidRPr="00241F24">
        <w:rPr>
          <w:rFonts w:ascii="Arial" w:hAnsi="Arial"/>
        </w:rPr>
        <w:t xml:space="preserve">Articular cartilage is exposed to </w:t>
      </w:r>
      <w:r w:rsidR="00CF718C" w:rsidRPr="00241F24">
        <w:rPr>
          <w:rFonts w:ascii="Arial" w:hAnsi="Arial"/>
        </w:rPr>
        <w:t xml:space="preserve">cyclical </w:t>
      </w:r>
      <w:r w:rsidR="00266F6C">
        <w:rPr>
          <w:rFonts w:ascii="Arial" w:hAnsi="Arial"/>
        </w:rPr>
        <w:t xml:space="preserve">mechanical </w:t>
      </w:r>
      <w:r w:rsidR="006140F2">
        <w:rPr>
          <w:rFonts w:ascii="Arial" w:hAnsi="Arial"/>
        </w:rPr>
        <w:t>forces</w:t>
      </w:r>
      <w:r w:rsidR="00266F6C">
        <w:rPr>
          <w:rFonts w:ascii="Arial" w:hAnsi="Arial"/>
        </w:rPr>
        <w:t xml:space="preserve">.  In fact, </w:t>
      </w:r>
      <w:r w:rsidRPr="00241F24">
        <w:rPr>
          <w:rFonts w:ascii="Arial" w:hAnsi="Arial"/>
        </w:rPr>
        <w:t xml:space="preserve">this </w:t>
      </w:r>
      <w:r w:rsidR="006140F2">
        <w:rPr>
          <w:rFonts w:ascii="Arial" w:hAnsi="Arial"/>
        </w:rPr>
        <w:t>dynamic environment</w:t>
      </w:r>
      <w:r w:rsidRPr="00241F24">
        <w:rPr>
          <w:rFonts w:ascii="Arial" w:hAnsi="Arial"/>
        </w:rPr>
        <w:t xml:space="preserve"> is essential for the health of the tissue </w:t>
      </w:r>
      <w:r w:rsidR="006140F2">
        <w:rPr>
          <w:rFonts w:ascii="Arial" w:hAnsi="Arial"/>
        </w:rPr>
        <w:t>(2)</w:t>
      </w:r>
      <w:r w:rsidRPr="00241F24">
        <w:rPr>
          <w:rFonts w:ascii="Arial" w:hAnsi="Arial"/>
        </w:rPr>
        <w:t xml:space="preserve"> Chondrocytes occupy only </w:t>
      </w:r>
      <w:r w:rsidR="00266F6C">
        <w:rPr>
          <w:rFonts w:ascii="Arial" w:hAnsi="Arial"/>
        </w:rPr>
        <w:t xml:space="preserve">approximately </w:t>
      </w:r>
      <w:r w:rsidRPr="00241F24">
        <w:rPr>
          <w:rFonts w:ascii="Arial" w:hAnsi="Arial"/>
        </w:rPr>
        <w:t>1-10% of the total volume of articular cartilage in mammals (</w:t>
      </w:r>
      <w:hyperlink r:id="rId5" w:anchor="CarneyMuir1988" w:history="1">
        <w:r w:rsidRPr="00241F24">
          <w:rPr>
            <w:rStyle w:val="Hyperlink"/>
            <w:rFonts w:ascii="Arial" w:hAnsi="Arial"/>
          </w:rPr>
          <w:t>4</w:t>
        </w:r>
      </w:hyperlink>
      <w:r w:rsidRPr="00241F24">
        <w:rPr>
          <w:rFonts w:ascii="Arial" w:hAnsi="Arial"/>
        </w:rPr>
        <w:t>,</w:t>
      </w:r>
      <w:hyperlink r:id="rId6" w:anchor="Halletal1996" w:history="1">
        <w:r w:rsidRPr="00241F24">
          <w:rPr>
            <w:rStyle w:val="Hyperlink"/>
            <w:rFonts w:ascii="Arial" w:hAnsi="Arial"/>
          </w:rPr>
          <w:t>5</w:t>
        </w:r>
      </w:hyperlink>
      <w:r w:rsidRPr="00241F24">
        <w:rPr>
          <w:rFonts w:ascii="Arial" w:hAnsi="Arial"/>
        </w:rPr>
        <w:t xml:space="preserve">) and play no direct mechanical role. </w:t>
      </w:r>
      <w:r w:rsidR="00266F6C">
        <w:rPr>
          <w:rFonts w:ascii="Arial" w:hAnsi="Arial"/>
        </w:rPr>
        <w:t xml:space="preserve"> </w:t>
      </w:r>
      <w:r w:rsidRPr="00241F24">
        <w:rPr>
          <w:rFonts w:ascii="Arial" w:hAnsi="Arial"/>
        </w:rPr>
        <w:t xml:space="preserve">Instead, mechanical support is provided by the ECM, which is composed of </w:t>
      </w:r>
      <w:r w:rsidR="006140F2">
        <w:rPr>
          <w:rFonts w:ascii="Arial" w:hAnsi="Arial"/>
        </w:rPr>
        <w:t>(a) collagen fibers</w:t>
      </w:r>
      <w:r w:rsidR="00266F6C">
        <w:rPr>
          <w:rFonts w:ascii="Arial" w:hAnsi="Arial"/>
        </w:rPr>
        <w:t xml:space="preserve"> </w:t>
      </w:r>
      <w:r w:rsidR="006140F2">
        <w:rPr>
          <w:rFonts w:ascii="Arial" w:hAnsi="Arial"/>
        </w:rPr>
        <w:t>that</w:t>
      </w:r>
      <w:r w:rsidR="00266F6C">
        <w:rPr>
          <w:rFonts w:ascii="Arial" w:hAnsi="Arial"/>
        </w:rPr>
        <w:t xml:space="preserve"> give</w:t>
      </w:r>
      <w:r w:rsidRPr="00241F24">
        <w:rPr>
          <w:rFonts w:ascii="Arial" w:hAnsi="Arial"/>
        </w:rPr>
        <w:t xml:space="preserve"> the tissue the ability to resist tension, (b) negatively-charged gel-like proteoglycans (PGs) </w:t>
      </w:r>
      <w:r w:rsidR="00266F6C">
        <w:rPr>
          <w:rFonts w:ascii="Arial" w:hAnsi="Arial"/>
        </w:rPr>
        <w:t xml:space="preserve">that are </w:t>
      </w:r>
      <w:r w:rsidRPr="00241F24">
        <w:rPr>
          <w:rFonts w:ascii="Arial" w:hAnsi="Arial"/>
        </w:rPr>
        <w:t>t</w:t>
      </w:r>
      <w:r w:rsidR="00266F6C">
        <w:rPr>
          <w:rFonts w:ascii="Arial" w:hAnsi="Arial"/>
        </w:rPr>
        <w:t>rappe</w:t>
      </w:r>
      <w:r w:rsidR="006140F2">
        <w:rPr>
          <w:rFonts w:ascii="Arial" w:hAnsi="Arial"/>
        </w:rPr>
        <w:t xml:space="preserve">d within the collagen mesh and </w:t>
      </w:r>
      <w:r w:rsidR="00266F6C">
        <w:rPr>
          <w:rFonts w:ascii="Arial" w:hAnsi="Arial"/>
        </w:rPr>
        <w:t>allow</w:t>
      </w:r>
      <w:r w:rsidRPr="00241F24">
        <w:rPr>
          <w:rFonts w:ascii="Arial" w:hAnsi="Arial"/>
        </w:rPr>
        <w:t xml:space="preserve"> the tissue to bear compression (</w:t>
      </w:r>
      <w:r w:rsidR="00313D16">
        <w:rPr>
          <w:rFonts w:ascii="Arial" w:hAnsi="Arial"/>
        </w:rPr>
        <w:t>1,8</w:t>
      </w:r>
      <w:r w:rsidRPr="00241F24">
        <w:rPr>
          <w:rFonts w:ascii="Arial" w:hAnsi="Arial"/>
        </w:rPr>
        <w:t>) and (c) synovial fluid within the articular ca</w:t>
      </w:r>
      <w:r w:rsidR="00266F6C">
        <w:rPr>
          <w:rFonts w:ascii="Arial" w:hAnsi="Arial"/>
        </w:rPr>
        <w:t>psule which acts as a lubricant</w:t>
      </w:r>
      <w:r w:rsidR="006140F2">
        <w:rPr>
          <w:rFonts w:ascii="Arial" w:hAnsi="Arial"/>
        </w:rPr>
        <w:t>,</w:t>
      </w:r>
      <w:r w:rsidR="00266F6C">
        <w:rPr>
          <w:rFonts w:ascii="Arial" w:hAnsi="Arial"/>
        </w:rPr>
        <w:t xml:space="preserve"> </w:t>
      </w:r>
      <w:r w:rsidR="006140F2">
        <w:rPr>
          <w:rFonts w:ascii="Arial" w:hAnsi="Arial"/>
        </w:rPr>
        <w:t>thus ensuring</w:t>
      </w:r>
      <w:r w:rsidR="00266F6C">
        <w:rPr>
          <w:rFonts w:ascii="Arial" w:hAnsi="Arial"/>
        </w:rPr>
        <w:t xml:space="preserve"> low friction </w:t>
      </w:r>
      <w:r w:rsidRPr="00241F24">
        <w:rPr>
          <w:rFonts w:ascii="Arial" w:hAnsi="Arial"/>
        </w:rPr>
        <w:t xml:space="preserve">movement of the bones </w:t>
      </w:r>
      <w:r w:rsidR="006140F2">
        <w:rPr>
          <w:rFonts w:ascii="Arial" w:hAnsi="Arial"/>
        </w:rPr>
        <w:t>(7).</w:t>
      </w:r>
      <w:r w:rsidRPr="00241F24">
        <w:rPr>
          <w:rFonts w:ascii="Arial" w:hAnsi="Arial"/>
        </w:rPr>
        <w:t xml:space="preserve"> </w:t>
      </w:r>
      <w:r w:rsidR="006140F2">
        <w:rPr>
          <w:rFonts w:ascii="Arial" w:hAnsi="Arial"/>
        </w:rPr>
        <w:t xml:space="preserve"> The</w:t>
      </w:r>
      <w:r w:rsidRPr="00241F24">
        <w:rPr>
          <w:rFonts w:ascii="Arial" w:hAnsi="Arial"/>
        </w:rPr>
        <w:t xml:space="preserve"> primary role </w:t>
      </w:r>
      <w:r w:rsidR="006140F2">
        <w:rPr>
          <w:rFonts w:ascii="Arial" w:hAnsi="Arial"/>
        </w:rPr>
        <w:t xml:space="preserve">of the human chondrocyte </w:t>
      </w:r>
      <w:r w:rsidRPr="00241F24">
        <w:rPr>
          <w:rFonts w:ascii="Arial" w:hAnsi="Arial"/>
        </w:rPr>
        <w:t>is to maintain viable cartilage by balancing macromolecular synthesis and breakdown (see e.g</w:t>
      </w:r>
      <w:proofErr w:type="gramStart"/>
      <w:r w:rsidRPr="00EE3D80">
        <w:rPr>
          <w:rFonts w:ascii="Arial" w:hAnsi="Arial"/>
        </w:rPr>
        <w:t xml:space="preserve">. </w:t>
      </w:r>
      <w:r w:rsidR="00EE3D80" w:rsidRPr="00EE3D80">
        <w:rPr>
          <w:rFonts w:ascii="Arial" w:hAnsi="Arial"/>
        </w:rPr>
        <w:t xml:space="preserve"> </w:t>
      </w:r>
      <w:r w:rsidR="00313D16">
        <w:rPr>
          <w:rFonts w:ascii="Arial" w:hAnsi="Arial"/>
        </w:rPr>
        <w:t>2,7,9</w:t>
      </w:r>
      <w:proofErr w:type="gramEnd"/>
      <w:r w:rsidR="00EE3D80" w:rsidRPr="00EE3D80">
        <w:rPr>
          <w:rFonts w:ascii="Arial" w:hAnsi="Arial"/>
        </w:rPr>
        <w:t>)</w:t>
      </w:r>
      <w:r w:rsidR="00EE3D80">
        <w:rPr>
          <w:rFonts w:ascii="Arial" w:hAnsi="Arial"/>
        </w:rPr>
        <w:t>.</w:t>
      </w:r>
    </w:p>
    <w:p w:rsidR="00C543D6" w:rsidRPr="00241F24" w:rsidRDefault="00CF718C" w:rsidP="00324156">
      <w:pPr>
        <w:pStyle w:val="BodyText"/>
        <w:spacing w:line="480" w:lineRule="auto"/>
        <w:jc w:val="both"/>
        <w:rPr>
          <w:rFonts w:ascii="Arial" w:hAnsi="Arial"/>
        </w:rPr>
      </w:pPr>
      <w:r w:rsidRPr="00241F24">
        <w:rPr>
          <w:rFonts w:ascii="Arial" w:hAnsi="Arial"/>
        </w:rPr>
        <w:t>In a variety of</w:t>
      </w:r>
      <w:r w:rsidR="00C543D6" w:rsidRPr="00241F24">
        <w:rPr>
          <w:rFonts w:ascii="Arial" w:hAnsi="Arial"/>
        </w:rPr>
        <w:t xml:space="preserve"> con</w:t>
      </w:r>
      <w:r w:rsidR="00C55F44">
        <w:rPr>
          <w:rFonts w:ascii="Arial" w:hAnsi="Arial"/>
        </w:rPr>
        <w:t>ditions</w:t>
      </w:r>
      <w:r w:rsidR="00C543D6" w:rsidRPr="00241F24">
        <w:rPr>
          <w:rFonts w:ascii="Arial" w:hAnsi="Arial"/>
        </w:rPr>
        <w:t xml:space="preserve"> </w:t>
      </w:r>
      <w:r w:rsidR="00C55F44">
        <w:rPr>
          <w:rFonts w:ascii="Arial" w:hAnsi="Arial"/>
        </w:rPr>
        <w:t>(including healthy aging)</w:t>
      </w:r>
      <w:r w:rsidR="008F051A">
        <w:rPr>
          <w:rFonts w:ascii="Arial" w:hAnsi="Arial"/>
        </w:rPr>
        <w:t>,</w:t>
      </w:r>
      <w:r w:rsidR="00C55F44">
        <w:rPr>
          <w:rFonts w:ascii="Arial" w:hAnsi="Arial"/>
        </w:rPr>
        <w:t xml:space="preserve"> </w:t>
      </w:r>
      <w:r w:rsidRPr="00241F24">
        <w:rPr>
          <w:rFonts w:ascii="Arial" w:hAnsi="Arial"/>
        </w:rPr>
        <w:t>or as a consequence of injury</w:t>
      </w:r>
      <w:r w:rsidR="008F051A">
        <w:rPr>
          <w:rFonts w:ascii="Arial" w:hAnsi="Arial"/>
        </w:rPr>
        <w:t>,</w:t>
      </w:r>
      <w:r w:rsidRPr="00241F24">
        <w:rPr>
          <w:rFonts w:ascii="Arial" w:hAnsi="Arial"/>
        </w:rPr>
        <w:t xml:space="preserve"> </w:t>
      </w:r>
      <w:r w:rsidR="00C55F44">
        <w:rPr>
          <w:rFonts w:ascii="Arial" w:hAnsi="Arial"/>
        </w:rPr>
        <w:t xml:space="preserve">progressive </w:t>
      </w:r>
      <w:r w:rsidR="00C543D6" w:rsidRPr="00241F24">
        <w:rPr>
          <w:rFonts w:ascii="Arial" w:hAnsi="Arial"/>
        </w:rPr>
        <w:t>chondrocyte damage</w:t>
      </w:r>
      <w:r w:rsidR="008F051A">
        <w:rPr>
          <w:rFonts w:ascii="Arial" w:hAnsi="Arial"/>
        </w:rPr>
        <w:t xml:space="preserve"> and dysfunction</w:t>
      </w:r>
      <w:r w:rsidR="00C543D6" w:rsidRPr="00241F24">
        <w:rPr>
          <w:rFonts w:ascii="Arial" w:hAnsi="Arial"/>
        </w:rPr>
        <w:t xml:space="preserve"> may occur</w:t>
      </w:r>
      <w:r w:rsidR="00313D16">
        <w:rPr>
          <w:rFonts w:ascii="Arial" w:hAnsi="Arial"/>
        </w:rPr>
        <w:t xml:space="preserve"> (10-12</w:t>
      </w:r>
      <w:r w:rsidR="008F051A">
        <w:rPr>
          <w:rFonts w:ascii="Arial" w:hAnsi="Arial"/>
        </w:rPr>
        <w:t>)</w:t>
      </w:r>
      <w:r w:rsidR="00C543D6" w:rsidRPr="00241F24">
        <w:rPr>
          <w:rFonts w:ascii="Arial" w:hAnsi="Arial"/>
        </w:rPr>
        <w:t>. As a result, the balance between matrix synthesis and degradation is</w:t>
      </w:r>
      <w:r w:rsidRPr="00241F24">
        <w:rPr>
          <w:rFonts w:ascii="Arial" w:hAnsi="Arial"/>
        </w:rPr>
        <w:t xml:space="preserve"> altered and </w:t>
      </w:r>
      <w:r w:rsidR="00C55F44">
        <w:rPr>
          <w:rFonts w:ascii="Arial" w:hAnsi="Arial"/>
        </w:rPr>
        <w:t xml:space="preserve">the low friction environment of the joint </w:t>
      </w:r>
      <w:r w:rsidRPr="00241F24">
        <w:rPr>
          <w:rFonts w:ascii="Arial" w:hAnsi="Arial"/>
        </w:rPr>
        <w:t xml:space="preserve">may be </w:t>
      </w:r>
      <w:r w:rsidR="00C55F44">
        <w:rPr>
          <w:rFonts w:ascii="Arial" w:hAnsi="Arial"/>
        </w:rPr>
        <w:t>reduced or lost</w:t>
      </w:r>
      <w:r w:rsidR="00313D16">
        <w:rPr>
          <w:rFonts w:ascii="Arial" w:hAnsi="Arial"/>
        </w:rPr>
        <w:t xml:space="preserve"> (9)</w:t>
      </w:r>
      <w:r w:rsidRPr="00241F24">
        <w:rPr>
          <w:rFonts w:ascii="Arial" w:hAnsi="Arial"/>
        </w:rPr>
        <w:t xml:space="preserve">.  </w:t>
      </w:r>
      <w:r w:rsidR="008F051A">
        <w:rPr>
          <w:rFonts w:ascii="Arial" w:hAnsi="Arial"/>
        </w:rPr>
        <w:t>Under these conditions there is often</w:t>
      </w:r>
      <w:r w:rsidRPr="00241F24">
        <w:rPr>
          <w:rFonts w:ascii="Arial" w:hAnsi="Arial"/>
        </w:rPr>
        <w:t xml:space="preserve"> an inflammatory response</w:t>
      </w:r>
      <w:r w:rsidR="00C543D6" w:rsidRPr="00241F24">
        <w:rPr>
          <w:rFonts w:ascii="Arial" w:hAnsi="Arial"/>
        </w:rPr>
        <w:t xml:space="preserve"> </w:t>
      </w:r>
      <w:r w:rsidR="00C55F44">
        <w:rPr>
          <w:rFonts w:ascii="Arial" w:hAnsi="Arial"/>
        </w:rPr>
        <w:t xml:space="preserve">within </w:t>
      </w:r>
      <w:r w:rsidR="008F051A">
        <w:rPr>
          <w:rFonts w:ascii="Arial" w:hAnsi="Arial"/>
        </w:rPr>
        <w:t>the articular joint</w:t>
      </w:r>
      <w:r w:rsidRPr="00241F24">
        <w:rPr>
          <w:rFonts w:ascii="Arial" w:hAnsi="Arial"/>
        </w:rPr>
        <w:t xml:space="preserve">.  This is one factor </w:t>
      </w:r>
      <w:r w:rsidR="00C55F44">
        <w:rPr>
          <w:rFonts w:ascii="Arial" w:hAnsi="Arial"/>
        </w:rPr>
        <w:t>that</w:t>
      </w:r>
      <w:r w:rsidRPr="00241F24">
        <w:rPr>
          <w:rFonts w:ascii="Arial" w:hAnsi="Arial"/>
        </w:rPr>
        <w:t xml:space="preserve"> increases the </w:t>
      </w:r>
      <w:r w:rsidR="00C55F44">
        <w:rPr>
          <w:rFonts w:ascii="Arial" w:hAnsi="Arial"/>
        </w:rPr>
        <w:t>early development</w:t>
      </w:r>
      <w:r w:rsidRPr="00241F24">
        <w:rPr>
          <w:rFonts w:ascii="Arial" w:hAnsi="Arial"/>
        </w:rPr>
        <w:t xml:space="preserve"> of </w:t>
      </w:r>
      <w:r w:rsidR="00C543D6" w:rsidRPr="00241F24">
        <w:rPr>
          <w:rFonts w:ascii="Arial" w:hAnsi="Arial"/>
        </w:rPr>
        <w:t xml:space="preserve">osteoarthritis: </w:t>
      </w:r>
      <w:r w:rsidR="00C55F44">
        <w:rPr>
          <w:rFonts w:ascii="Arial" w:hAnsi="Arial"/>
        </w:rPr>
        <w:t xml:space="preserve"> </w:t>
      </w:r>
      <w:r w:rsidR="00C543D6" w:rsidRPr="00241F24">
        <w:rPr>
          <w:rFonts w:ascii="Arial" w:hAnsi="Arial"/>
        </w:rPr>
        <w:t xml:space="preserve">a thinning </w:t>
      </w:r>
      <w:r w:rsidR="00C540BE">
        <w:rPr>
          <w:rFonts w:ascii="Arial" w:hAnsi="Arial"/>
        </w:rPr>
        <w:t xml:space="preserve">of </w:t>
      </w:r>
      <w:r w:rsidR="00C543D6" w:rsidRPr="00241F24">
        <w:rPr>
          <w:rFonts w:ascii="Arial" w:hAnsi="Arial"/>
        </w:rPr>
        <w:t>the cartilage layer which causes painful, bone-against-bone friction</w:t>
      </w:r>
      <w:r w:rsidR="00313D16">
        <w:rPr>
          <w:rFonts w:ascii="Arial" w:hAnsi="Arial"/>
        </w:rPr>
        <w:t xml:space="preserve"> (1,11</w:t>
      </w:r>
      <w:r w:rsidR="00C55F44">
        <w:rPr>
          <w:rFonts w:ascii="Arial" w:hAnsi="Arial"/>
        </w:rPr>
        <w:t>)</w:t>
      </w:r>
      <w:r w:rsidR="00C543D6" w:rsidRPr="00241F24">
        <w:rPr>
          <w:rFonts w:ascii="Arial" w:hAnsi="Arial"/>
        </w:rPr>
        <w:t xml:space="preserve">. </w:t>
      </w:r>
      <w:r w:rsidR="00C55F44">
        <w:rPr>
          <w:rFonts w:ascii="Arial" w:hAnsi="Arial"/>
        </w:rPr>
        <w:t>T</w:t>
      </w:r>
      <w:r w:rsidR="00C543D6" w:rsidRPr="00241F24">
        <w:rPr>
          <w:rFonts w:ascii="Arial" w:hAnsi="Arial"/>
        </w:rPr>
        <w:t>he progression of osteoarthritis (</w:t>
      </w:r>
      <w:r w:rsidR="00C540BE">
        <w:rPr>
          <w:rFonts w:ascii="Arial" w:hAnsi="Arial"/>
        </w:rPr>
        <w:t>12,13</w:t>
      </w:r>
      <w:r w:rsidR="00C543D6" w:rsidRPr="00241F24">
        <w:rPr>
          <w:rFonts w:ascii="Arial" w:hAnsi="Arial"/>
        </w:rPr>
        <w:t>) and the ability of chondrocytes to respond to perturbations in the extracellular environment (</w:t>
      </w:r>
      <w:r w:rsidR="00C540BE">
        <w:rPr>
          <w:rFonts w:ascii="Arial" w:hAnsi="Arial"/>
        </w:rPr>
        <w:t>14</w:t>
      </w:r>
      <w:r w:rsidR="00C543D6" w:rsidRPr="00241F24">
        <w:rPr>
          <w:rFonts w:ascii="Arial" w:hAnsi="Arial"/>
        </w:rPr>
        <w:t xml:space="preserve">) </w:t>
      </w:r>
      <w:r w:rsidR="00C540BE">
        <w:rPr>
          <w:rFonts w:ascii="Arial" w:hAnsi="Arial"/>
        </w:rPr>
        <w:t>are</w:t>
      </w:r>
      <w:r w:rsidR="00C543D6" w:rsidRPr="00241F24">
        <w:rPr>
          <w:rFonts w:ascii="Arial" w:hAnsi="Arial"/>
        </w:rPr>
        <w:t xml:space="preserve"> </w:t>
      </w:r>
      <w:r w:rsidR="00C55F44">
        <w:rPr>
          <w:rFonts w:ascii="Arial" w:hAnsi="Arial"/>
        </w:rPr>
        <w:t>associated with</w:t>
      </w:r>
      <w:r w:rsidR="00C543D6" w:rsidRPr="00241F24">
        <w:rPr>
          <w:rFonts w:ascii="Arial" w:hAnsi="Arial"/>
        </w:rPr>
        <w:t xml:space="preserve"> </w:t>
      </w:r>
      <w:r w:rsidR="00C55F44">
        <w:rPr>
          <w:rFonts w:ascii="Arial" w:hAnsi="Arial"/>
        </w:rPr>
        <w:t>deficiencies in chondrocyte</w:t>
      </w:r>
      <w:r w:rsidR="00C543D6" w:rsidRPr="00241F24">
        <w:rPr>
          <w:rFonts w:ascii="Arial" w:hAnsi="Arial"/>
        </w:rPr>
        <w:t xml:space="preserve"> volume </w:t>
      </w:r>
      <w:r w:rsidR="00C55F44">
        <w:rPr>
          <w:rFonts w:ascii="Arial" w:hAnsi="Arial"/>
        </w:rPr>
        <w:t>regulation</w:t>
      </w:r>
      <w:r w:rsidR="00C543D6" w:rsidRPr="00241F24">
        <w:rPr>
          <w:rFonts w:ascii="Arial" w:hAnsi="Arial"/>
        </w:rPr>
        <w:t xml:space="preserve"> </w:t>
      </w:r>
      <w:r w:rsidR="00C6413E">
        <w:rPr>
          <w:rFonts w:ascii="Arial" w:hAnsi="Arial"/>
        </w:rPr>
        <w:t>(</w:t>
      </w:r>
      <w:r w:rsidR="00C540BE">
        <w:rPr>
          <w:rFonts w:ascii="Arial" w:hAnsi="Arial"/>
        </w:rPr>
        <w:t>15</w:t>
      </w:r>
      <w:r w:rsidR="00C6413E">
        <w:rPr>
          <w:rFonts w:ascii="Arial" w:hAnsi="Arial"/>
        </w:rPr>
        <w:t>).</w:t>
      </w:r>
      <w:r w:rsidR="00C55F44">
        <w:rPr>
          <w:rFonts w:ascii="Arial" w:hAnsi="Arial"/>
        </w:rPr>
        <w:t xml:space="preserve">  It is known that </w:t>
      </w:r>
      <w:r w:rsidR="00C543D6" w:rsidRPr="00241F24">
        <w:rPr>
          <w:rFonts w:ascii="Arial" w:hAnsi="Arial"/>
        </w:rPr>
        <w:t xml:space="preserve">physical damage to cartilage is more frequent in the </w:t>
      </w:r>
      <w:r w:rsidR="00C55F44">
        <w:rPr>
          <w:rFonts w:ascii="Arial" w:hAnsi="Arial"/>
        </w:rPr>
        <w:t>setting</w:t>
      </w:r>
      <w:r w:rsidR="00C543D6" w:rsidRPr="00241F24">
        <w:rPr>
          <w:rFonts w:ascii="Arial" w:hAnsi="Arial"/>
        </w:rPr>
        <w:t xml:space="preserve"> of </w:t>
      </w:r>
      <w:r w:rsidR="00C540BE">
        <w:rPr>
          <w:rFonts w:ascii="Arial" w:hAnsi="Arial"/>
        </w:rPr>
        <w:t>altered</w:t>
      </w:r>
      <w:r w:rsidR="00C543D6" w:rsidRPr="00241F24">
        <w:rPr>
          <w:rFonts w:ascii="Arial" w:hAnsi="Arial"/>
        </w:rPr>
        <w:t xml:space="preserve"> osmolarity (</w:t>
      </w:r>
      <w:r w:rsidR="00C540BE">
        <w:rPr>
          <w:rFonts w:ascii="Arial" w:hAnsi="Arial"/>
        </w:rPr>
        <w:t>16</w:t>
      </w:r>
      <w:r w:rsidR="00C543D6" w:rsidRPr="00241F24">
        <w:rPr>
          <w:rFonts w:ascii="Arial" w:hAnsi="Arial"/>
        </w:rPr>
        <w:t xml:space="preserve">). In turn, there is </w:t>
      </w:r>
      <w:r w:rsidR="00C6413E">
        <w:rPr>
          <w:rFonts w:ascii="Arial" w:hAnsi="Arial"/>
        </w:rPr>
        <w:t>evidence</w:t>
      </w:r>
      <w:r w:rsidR="00C543D6" w:rsidRPr="00241F24">
        <w:rPr>
          <w:rFonts w:ascii="Arial" w:hAnsi="Arial"/>
        </w:rPr>
        <w:t xml:space="preserve"> that these volume changes are linked to an abnormal resting</w:t>
      </w:r>
      <w:r w:rsidR="00C540BE">
        <w:rPr>
          <w:rFonts w:ascii="Arial" w:hAnsi="Arial"/>
        </w:rPr>
        <w:t xml:space="preserve"> potential</w:t>
      </w:r>
      <w:r w:rsidR="00C543D6" w:rsidRPr="00241F24">
        <w:rPr>
          <w:rFonts w:ascii="Arial" w:hAnsi="Arial"/>
        </w:rPr>
        <w:t xml:space="preserve"> in </w:t>
      </w:r>
      <w:r w:rsidR="00C6413E">
        <w:rPr>
          <w:rFonts w:ascii="Arial" w:hAnsi="Arial"/>
        </w:rPr>
        <w:t>chondrocytes</w:t>
      </w:r>
      <w:r w:rsidR="00C543D6" w:rsidRPr="00241F24">
        <w:rPr>
          <w:rFonts w:ascii="Arial" w:hAnsi="Arial"/>
        </w:rPr>
        <w:t xml:space="preserve"> </w:t>
      </w:r>
      <w:r w:rsidR="00C6413E">
        <w:rPr>
          <w:rFonts w:ascii="Arial" w:hAnsi="Arial"/>
        </w:rPr>
        <w:t>(</w:t>
      </w:r>
      <w:r w:rsidR="00C540BE">
        <w:rPr>
          <w:rFonts w:ascii="Arial" w:hAnsi="Arial"/>
        </w:rPr>
        <w:t>17</w:t>
      </w:r>
      <w:r w:rsidR="00C6413E">
        <w:rPr>
          <w:rFonts w:ascii="Arial" w:hAnsi="Arial"/>
        </w:rPr>
        <w:t>)</w:t>
      </w:r>
      <w:r w:rsidR="00C540BE">
        <w:rPr>
          <w:rFonts w:ascii="Arial" w:hAnsi="Arial"/>
        </w:rPr>
        <w:t>, which may be due to changes in K</w:t>
      </w:r>
      <w:r w:rsidR="00C540BE">
        <w:rPr>
          <w:rFonts w:ascii="Arial" w:hAnsi="Arial"/>
          <w:vertAlign w:val="superscript"/>
        </w:rPr>
        <w:t>+</w:t>
      </w:r>
      <w:r w:rsidR="00C540BE">
        <w:rPr>
          <w:rFonts w:ascii="Arial" w:hAnsi="Arial"/>
        </w:rPr>
        <w:t xml:space="preserve"> and/or </w:t>
      </w:r>
      <w:proofErr w:type="spellStart"/>
      <w:r w:rsidR="00C540BE">
        <w:rPr>
          <w:rFonts w:ascii="Arial" w:hAnsi="Arial"/>
        </w:rPr>
        <w:t>Cl</w:t>
      </w:r>
      <w:proofErr w:type="spellEnd"/>
      <w:r w:rsidR="00C540BE">
        <w:rPr>
          <w:rFonts w:ascii="Arial" w:hAnsi="Arial"/>
          <w:vertAlign w:val="superscript"/>
        </w:rPr>
        <w:t>-</w:t>
      </w:r>
      <w:r w:rsidR="00C540BE">
        <w:rPr>
          <w:rFonts w:ascii="Arial" w:hAnsi="Arial"/>
        </w:rPr>
        <w:t xml:space="preserve"> channel activity.  </w:t>
      </w:r>
      <w:r w:rsidR="00C543D6" w:rsidRPr="00241F24">
        <w:rPr>
          <w:rFonts w:ascii="Arial" w:hAnsi="Arial"/>
        </w:rPr>
        <w:t>Direct experimental investigation</w:t>
      </w:r>
      <w:r w:rsidR="000E739E">
        <w:rPr>
          <w:rFonts w:ascii="Arial" w:hAnsi="Arial"/>
        </w:rPr>
        <w:t xml:space="preserve">s </w:t>
      </w:r>
      <w:r w:rsidR="00D57EFB">
        <w:rPr>
          <w:rFonts w:ascii="Arial" w:hAnsi="Arial"/>
        </w:rPr>
        <w:t>that</w:t>
      </w:r>
      <w:r w:rsidR="000E739E">
        <w:rPr>
          <w:rFonts w:ascii="Arial" w:hAnsi="Arial"/>
        </w:rPr>
        <w:t xml:space="preserve"> address possible functional</w:t>
      </w:r>
      <w:r w:rsidR="00C543D6" w:rsidRPr="00241F24">
        <w:rPr>
          <w:rFonts w:ascii="Arial" w:hAnsi="Arial"/>
        </w:rPr>
        <w:t xml:space="preserve"> </w:t>
      </w:r>
      <w:r w:rsidR="00D57EFB">
        <w:rPr>
          <w:rFonts w:ascii="Arial" w:hAnsi="Arial"/>
        </w:rPr>
        <w:t xml:space="preserve">relationships </w:t>
      </w:r>
      <w:r w:rsidR="00C543D6" w:rsidRPr="00241F24">
        <w:rPr>
          <w:rFonts w:ascii="Arial" w:hAnsi="Arial"/>
        </w:rPr>
        <w:t xml:space="preserve">between chondrocyte electrophysiology and </w:t>
      </w:r>
      <w:r w:rsidR="00D57EFB">
        <w:rPr>
          <w:rFonts w:ascii="Arial" w:hAnsi="Arial"/>
        </w:rPr>
        <w:t>pathophysiology</w:t>
      </w:r>
      <w:r w:rsidR="00F306E1">
        <w:rPr>
          <w:rFonts w:ascii="Arial" w:hAnsi="Arial"/>
        </w:rPr>
        <w:t xml:space="preserve"> </w:t>
      </w:r>
      <w:r w:rsidR="00D57EFB">
        <w:rPr>
          <w:rFonts w:ascii="Arial" w:hAnsi="Arial"/>
        </w:rPr>
        <w:t>are</w:t>
      </w:r>
      <w:r w:rsidR="00F306E1">
        <w:rPr>
          <w:rFonts w:ascii="Arial" w:hAnsi="Arial"/>
        </w:rPr>
        <w:t xml:space="preserve"> </w:t>
      </w:r>
      <w:r w:rsidR="00D57EFB">
        <w:rPr>
          <w:rFonts w:ascii="Arial" w:hAnsi="Arial"/>
        </w:rPr>
        <w:t>challenging due to the</w:t>
      </w:r>
      <w:r w:rsidR="00F306E1">
        <w:rPr>
          <w:rFonts w:ascii="Arial" w:hAnsi="Arial"/>
        </w:rPr>
        <w:t xml:space="preserve"> </w:t>
      </w:r>
      <w:r w:rsidR="00C543D6" w:rsidRPr="00241F24">
        <w:rPr>
          <w:rFonts w:ascii="Arial" w:hAnsi="Arial"/>
        </w:rPr>
        <w:t>small cell size</w:t>
      </w:r>
      <w:r w:rsidR="00D57EFB">
        <w:rPr>
          <w:rFonts w:ascii="Arial" w:hAnsi="Arial"/>
        </w:rPr>
        <w:t xml:space="preserve"> of the mature chondrocyte</w:t>
      </w:r>
      <w:r w:rsidR="00C543D6" w:rsidRPr="00241F24">
        <w:rPr>
          <w:rFonts w:ascii="Arial" w:hAnsi="Arial"/>
        </w:rPr>
        <w:t xml:space="preserve"> and the associated limitations of </w:t>
      </w:r>
      <w:r w:rsidR="00C543D6" w:rsidRPr="00D57EFB">
        <w:rPr>
          <w:rFonts w:ascii="Arial" w:hAnsi="Arial"/>
          <w:i/>
        </w:rPr>
        <w:t>in vitro</w:t>
      </w:r>
      <w:r w:rsidR="00C543D6" w:rsidRPr="00241F24">
        <w:rPr>
          <w:rFonts w:ascii="Arial" w:hAnsi="Arial"/>
        </w:rPr>
        <w:t xml:space="preserve"> electrophysiological studies. </w:t>
      </w:r>
      <w:r w:rsidR="00D57EFB">
        <w:rPr>
          <w:rFonts w:ascii="Arial" w:hAnsi="Arial"/>
        </w:rPr>
        <w:t xml:space="preserve"> In fact it is not certain that conventional patch pipette methods</w:t>
      </w:r>
      <w:r w:rsidR="00FC20AF">
        <w:rPr>
          <w:rFonts w:ascii="Arial" w:hAnsi="Arial"/>
        </w:rPr>
        <w:t xml:space="preserve"> (18,19)</w:t>
      </w:r>
      <w:r w:rsidR="00D57EFB">
        <w:rPr>
          <w:rFonts w:ascii="Arial" w:hAnsi="Arial"/>
        </w:rPr>
        <w:t xml:space="preserve"> can accurately determine the resting potential of isolated single chondrocytes</w:t>
      </w:r>
      <w:r w:rsidR="00FC20AF">
        <w:rPr>
          <w:rFonts w:ascii="Arial" w:hAnsi="Arial"/>
        </w:rPr>
        <w:t xml:space="preserve"> (20)</w:t>
      </w:r>
      <w:r w:rsidR="00D57EFB">
        <w:rPr>
          <w:rFonts w:ascii="Arial" w:hAnsi="Arial"/>
        </w:rPr>
        <w:t>.  Accordingly</w:t>
      </w:r>
      <w:r w:rsidR="00FC20AF">
        <w:rPr>
          <w:rFonts w:ascii="Arial" w:hAnsi="Arial"/>
        </w:rPr>
        <w:t>,</w:t>
      </w:r>
      <w:r w:rsidR="00D57EFB">
        <w:rPr>
          <w:rFonts w:ascii="Arial" w:hAnsi="Arial"/>
        </w:rPr>
        <w:t xml:space="preserve"> f</w:t>
      </w:r>
      <w:r w:rsidR="00C543D6" w:rsidRPr="00241F24">
        <w:rPr>
          <w:rFonts w:ascii="Arial" w:hAnsi="Arial"/>
        </w:rPr>
        <w:t xml:space="preserve">or the purpose of integrating available data and attempting to understand its functional significance, we have developed a detailed biophysical model of </w:t>
      </w:r>
      <w:r w:rsidR="00D57EFB">
        <w:rPr>
          <w:rFonts w:ascii="Arial" w:hAnsi="Arial"/>
        </w:rPr>
        <w:t xml:space="preserve">human </w:t>
      </w:r>
      <w:r w:rsidR="00C543D6" w:rsidRPr="00241F24">
        <w:rPr>
          <w:rFonts w:ascii="Arial" w:hAnsi="Arial"/>
        </w:rPr>
        <w:t xml:space="preserve">chondrocyte electrophysiology. This </w:t>
      </w:r>
      <w:r w:rsidR="00D57EFB">
        <w:rPr>
          <w:rFonts w:ascii="Arial" w:hAnsi="Arial"/>
        </w:rPr>
        <w:t>model</w:t>
      </w:r>
      <w:r w:rsidR="00C543D6" w:rsidRPr="00241F24">
        <w:rPr>
          <w:rFonts w:ascii="Arial" w:hAnsi="Arial"/>
        </w:rPr>
        <w:t xml:space="preserve"> </w:t>
      </w:r>
      <w:r w:rsidR="00D57EFB">
        <w:rPr>
          <w:rFonts w:ascii="Arial" w:hAnsi="Arial"/>
        </w:rPr>
        <w:t>can</w:t>
      </w:r>
      <w:r w:rsidR="00C543D6" w:rsidRPr="00241F24">
        <w:rPr>
          <w:rFonts w:ascii="Arial" w:hAnsi="Arial"/>
        </w:rPr>
        <w:t xml:space="preserve"> facilitate investigation of </w:t>
      </w:r>
      <w:r w:rsidR="00D57EFB">
        <w:rPr>
          <w:rFonts w:ascii="Arial" w:hAnsi="Arial"/>
        </w:rPr>
        <w:t>electrophysiological mechanisms, which</w:t>
      </w:r>
      <w:r w:rsidR="00C543D6" w:rsidRPr="00241F24">
        <w:rPr>
          <w:rFonts w:ascii="Arial" w:hAnsi="Arial"/>
        </w:rPr>
        <w:t xml:space="preserve"> </w:t>
      </w:r>
      <w:r w:rsidR="00D57EFB">
        <w:rPr>
          <w:rFonts w:ascii="Arial" w:hAnsi="Arial"/>
        </w:rPr>
        <w:t>regulate</w:t>
      </w:r>
      <w:r w:rsidR="00C543D6" w:rsidRPr="00241F24">
        <w:rPr>
          <w:rFonts w:ascii="Arial" w:hAnsi="Arial"/>
        </w:rPr>
        <w:t xml:space="preserve"> chondrocyte </w:t>
      </w:r>
      <w:r w:rsidR="00D57EFB">
        <w:rPr>
          <w:rFonts w:ascii="Arial" w:hAnsi="Arial"/>
        </w:rPr>
        <w:t xml:space="preserve">physiology and pathophysiology and are the targets of </w:t>
      </w:r>
      <w:r w:rsidR="00C543D6" w:rsidRPr="00241F24">
        <w:rPr>
          <w:rFonts w:ascii="Arial" w:hAnsi="Arial"/>
        </w:rPr>
        <w:t>int</w:t>
      </w:r>
      <w:r w:rsidR="00D57EFB">
        <w:rPr>
          <w:rFonts w:ascii="Arial" w:hAnsi="Arial"/>
        </w:rPr>
        <w:t>ra- and intercellular signaling pathways</w:t>
      </w:r>
      <w:r w:rsidR="00C543D6" w:rsidRPr="00241F24">
        <w:rPr>
          <w:rFonts w:ascii="Arial" w:hAnsi="Arial"/>
        </w:rPr>
        <w:t xml:space="preserve"> </w:t>
      </w:r>
      <w:r w:rsidR="00D57EFB">
        <w:rPr>
          <w:rFonts w:ascii="Arial" w:hAnsi="Arial"/>
        </w:rPr>
        <w:t xml:space="preserve">responsible for </w:t>
      </w:r>
      <w:r w:rsidR="00C543D6" w:rsidRPr="00241F24">
        <w:rPr>
          <w:rFonts w:ascii="Arial" w:hAnsi="Arial"/>
        </w:rPr>
        <w:t xml:space="preserve">biomechanical </w:t>
      </w:r>
      <w:r w:rsidR="00D57EFB">
        <w:rPr>
          <w:rFonts w:ascii="Arial" w:hAnsi="Arial"/>
        </w:rPr>
        <w:t>roles including excitation-secretion coupling.</w:t>
      </w:r>
      <w:r w:rsidR="00C543D6" w:rsidRPr="00241F24">
        <w:rPr>
          <w:rFonts w:ascii="Arial" w:hAnsi="Arial"/>
        </w:rPr>
        <w:t xml:space="preserve"> </w:t>
      </w:r>
    </w:p>
    <w:p w:rsidR="00D874B3" w:rsidRDefault="009661FC" w:rsidP="00324156">
      <w:pPr>
        <w:pStyle w:val="BodyText"/>
        <w:spacing w:line="480" w:lineRule="auto"/>
        <w:jc w:val="both"/>
        <w:rPr>
          <w:rFonts w:ascii="Arial" w:hAnsi="Arial"/>
        </w:rPr>
      </w:pPr>
      <w:r>
        <w:rPr>
          <w:rFonts w:ascii="Arial" w:hAnsi="Arial"/>
        </w:rPr>
        <w:t xml:space="preserve">Early signs of osteoarthritis </w:t>
      </w:r>
      <w:r w:rsidR="00C543D6" w:rsidRPr="00241F24">
        <w:rPr>
          <w:rFonts w:ascii="Arial" w:hAnsi="Arial"/>
        </w:rPr>
        <w:t xml:space="preserve">may develop </w:t>
      </w:r>
      <w:r>
        <w:rPr>
          <w:rFonts w:ascii="Arial" w:hAnsi="Arial"/>
        </w:rPr>
        <w:t>even in</w:t>
      </w:r>
      <w:r w:rsidR="00C543D6" w:rsidRPr="00241F24">
        <w:rPr>
          <w:rFonts w:ascii="Arial" w:hAnsi="Arial"/>
        </w:rPr>
        <w:t xml:space="preserve"> young </w:t>
      </w:r>
      <w:r w:rsidR="00CF718C" w:rsidRPr="00241F24">
        <w:rPr>
          <w:rFonts w:ascii="Arial" w:hAnsi="Arial"/>
        </w:rPr>
        <w:t>individuals</w:t>
      </w:r>
      <w:r w:rsidR="00C543D6" w:rsidRPr="00241F24">
        <w:rPr>
          <w:rFonts w:ascii="Arial" w:hAnsi="Arial"/>
        </w:rPr>
        <w:t xml:space="preserve"> following </w:t>
      </w:r>
      <w:r>
        <w:rPr>
          <w:rFonts w:ascii="Arial" w:hAnsi="Arial"/>
        </w:rPr>
        <w:t>articular joint injury.  This is thought to be due to a phenomenon denoted '</w:t>
      </w:r>
      <w:proofErr w:type="spellStart"/>
      <w:r w:rsidR="00C543D6" w:rsidRPr="00241F24">
        <w:rPr>
          <w:rFonts w:ascii="Arial" w:hAnsi="Arial"/>
        </w:rPr>
        <w:t>chondrolysis</w:t>
      </w:r>
      <w:proofErr w:type="spellEnd"/>
      <w:r>
        <w:rPr>
          <w:rFonts w:ascii="Arial" w:hAnsi="Arial"/>
        </w:rPr>
        <w:t xml:space="preserve">', </w:t>
      </w:r>
      <w:r w:rsidR="00C543D6" w:rsidRPr="00241F24">
        <w:rPr>
          <w:rFonts w:ascii="Arial" w:hAnsi="Arial"/>
        </w:rPr>
        <w:t>a condition in which accelerated loss of articular cartilage occurs over a short time period (</w:t>
      </w:r>
      <w:r w:rsidR="00FC20AF">
        <w:rPr>
          <w:rFonts w:ascii="Arial" w:hAnsi="Arial"/>
        </w:rPr>
        <w:t>21-23</w:t>
      </w:r>
      <w:r w:rsidR="00C543D6" w:rsidRPr="00241F24">
        <w:rPr>
          <w:rFonts w:ascii="Arial" w:hAnsi="Arial"/>
        </w:rPr>
        <w:t xml:space="preserve">). Several clinical studies have </w:t>
      </w:r>
      <w:r w:rsidR="00CF718C" w:rsidRPr="00241F24">
        <w:rPr>
          <w:rFonts w:ascii="Arial" w:hAnsi="Arial"/>
        </w:rPr>
        <w:t xml:space="preserve">also </w:t>
      </w:r>
      <w:r>
        <w:rPr>
          <w:rFonts w:ascii="Arial" w:hAnsi="Arial"/>
        </w:rPr>
        <w:t>documented</w:t>
      </w:r>
      <w:r w:rsidR="00C543D6" w:rsidRPr="00241F24">
        <w:rPr>
          <w:rFonts w:ascii="Arial" w:hAnsi="Arial"/>
        </w:rPr>
        <w:t xml:space="preserve"> that this significant </w:t>
      </w:r>
      <w:r w:rsidR="00895C55">
        <w:rPr>
          <w:rFonts w:ascii="Arial" w:hAnsi="Arial"/>
        </w:rPr>
        <w:t xml:space="preserve">pathophysiological </w:t>
      </w:r>
      <w:r w:rsidR="00CF718C" w:rsidRPr="00241F24">
        <w:rPr>
          <w:rFonts w:ascii="Arial" w:hAnsi="Arial"/>
        </w:rPr>
        <w:t>response</w:t>
      </w:r>
      <w:r w:rsidR="00C543D6" w:rsidRPr="00241F24">
        <w:rPr>
          <w:rFonts w:ascii="Arial" w:hAnsi="Arial"/>
        </w:rPr>
        <w:t xml:space="preserve"> can occur as a result of postoperative administration of b</w:t>
      </w:r>
      <w:r w:rsidR="00FC20AF">
        <w:rPr>
          <w:rFonts w:ascii="Arial" w:hAnsi="Arial"/>
        </w:rPr>
        <w:t>upivacaine, a local anesthetic</w:t>
      </w:r>
      <w:r w:rsidR="00C543D6" w:rsidRPr="00241F24">
        <w:rPr>
          <w:rFonts w:ascii="Arial" w:hAnsi="Arial"/>
        </w:rPr>
        <w:t xml:space="preserve">. Experimental work has confirmed that bupivacaine can cause profound effects </w:t>
      </w:r>
      <w:r w:rsidR="00FF5010">
        <w:rPr>
          <w:rFonts w:ascii="Arial" w:hAnsi="Arial"/>
        </w:rPr>
        <w:t>including chondrocyte death in both isolated cell experiments (</w:t>
      </w:r>
      <w:r w:rsidR="00FC20AF">
        <w:rPr>
          <w:rFonts w:ascii="Arial" w:hAnsi="Arial"/>
        </w:rPr>
        <w:t>24</w:t>
      </w:r>
      <w:r w:rsidR="00FF5010">
        <w:rPr>
          <w:rFonts w:ascii="Arial" w:hAnsi="Arial"/>
        </w:rPr>
        <w:t>) and associated animal studies (</w:t>
      </w:r>
      <w:r w:rsidR="00FC20AF">
        <w:rPr>
          <w:rFonts w:ascii="Arial" w:hAnsi="Arial"/>
        </w:rPr>
        <w:t>25-28</w:t>
      </w:r>
      <w:r w:rsidR="00FF5010">
        <w:rPr>
          <w:rFonts w:ascii="Arial" w:hAnsi="Arial"/>
        </w:rPr>
        <w:t xml:space="preserve">). </w:t>
      </w:r>
      <w:r w:rsidR="00C543D6" w:rsidRPr="00241F24">
        <w:rPr>
          <w:rFonts w:ascii="Arial" w:hAnsi="Arial"/>
        </w:rPr>
        <w:t xml:space="preserve">However, the cellular and subcellular mechanisms </w:t>
      </w:r>
      <w:r w:rsidR="00D874B3">
        <w:rPr>
          <w:rFonts w:ascii="Arial" w:hAnsi="Arial"/>
        </w:rPr>
        <w:t>responsible for this</w:t>
      </w:r>
      <w:r w:rsidR="00C543D6" w:rsidRPr="00241F24">
        <w:rPr>
          <w:rFonts w:ascii="Arial" w:hAnsi="Arial"/>
        </w:rPr>
        <w:t xml:space="preserve"> </w:t>
      </w:r>
      <w:r w:rsidR="00D874B3">
        <w:rPr>
          <w:rFonts w:ascii="Arial" w:hAnsi="Arial"/>
        </w:rPr>
        <w:t>toxic response (characterized by increased apoptosis) are not completely understood</w:t>
      </w:r>
      <w:r w:rsidR="00C543D6" w:rsidRPr="00241F24">
        <w:rPr>
          <w:rFonts w:ascii="Arial" w:hAnsi="Arial"/>
        </w:rPr>
        <w:t xml:space="preserve">. </w:t>
      </w:r>
      <w:r w:rsidR="00D874B3">
        <w:rPr>
          <w:rFonts w:ascii="Arial" w:hAnsi="Arial"/>
        </w:rPr>
        <w:t xml:space="preserve"> In this regard it is interesting to note that a </w:t>
      </w:r>
      <w:r w:rsidR="00C543D6" w:rsidRPr="00241F24">
        <w:rPr>
          <w:rFonts w:ascii="Arial" w:hAnsi="Arial"/>
        </w:rPr>
        <w:t>family of two-pore K</w:t>
      </w:r>
      <w:r w:rsidR="00C543D6" w:rsidRPr="00D874B3">
        <w:rPr>
          <w:rFonts w:ascii="Arial" w:hAnsi="Arial"/>
          <w:vertAlign w:val="superscript"/>
        </w:rPr>
        <w:t>+</w:t>
      </w:r>
      <w:r w:rsidR="00313D16">
        <w:rPr>
          <w:rFonts w:ascii="Arial" w:hAnsi="Arial"/>
        </w:rPr>
        <w:t xml:space="preserve"> channels </w:t>
      </w:r>
      <w:r w:rsidR="00D874B3">
        <w:rPr>
          <w:rFonts w:ascii="Arial" w:hAnsi="Arial"/>
        </w:rPr>
        <w:t xml:space="preserve">that have been </w:t>
      </w:r>
      <w:r w:rsidR="00C543D6" w:rsidRPr="00241F24">
        <w:rPr>
          <w:rFonts w:ascii="Arial" w:hAnsi="Arial"/>
        </w:rPr>
        <w:t>recently identified in human articular chondrocytes can be inhibited by bupivacaine (</w:t>
      </w:r>
      <w:r w:rsidR="00FC20AF">
        <w:rPr>
          <w:rFonts w:ascii="Arial" w:hAnsi="Arial"/>
        </w:rPr>
        <w:t>29</w:t>
      </w:r>
      <w:r w:rsidR="00C543D6" w:rsidRPr="00241F24">
        <w:rPr>
          <w:rFonts w:ascii="Arial" w:hAnsi="Arial"/>
        </w:rPr>
        <w:t xml:space="preserve">). </w:t>
      </w:r>
      <w:r w:rsidR="00D874B3">
        <w:rPr>
          <w:rFonts w:ascii="Arial" w:hAnsi="Arial"/>
        </w:rPr>
        <w:t xml:space="preserve"> Since bupivacaine-induced block of these </w:t>
      </w:r>
      <w:r w:rsidR="00313D16">
        <w:rPr>
          <w:rFonts w:ascii="Arial" w:hAnsi="Arial"/>
        </w:rPr>
        <w:t>and other (29) 2-pore</w:t>
      </w:r>
      <w:r w:rsidR="00D874B3">
        <w:rPr>
          <w:rFonts w:ascii="Arial" w:hAnsi="Arial"/>
        </w:rPr>
        <w:t xml:space="preserve"> K</w:t>
      </w:r>
      <w:r w:rsidR="00D874B3">
        <w:rPr>
          <w:rFonts w:ascii="Arial" w:hAnsi="Arial"/>
          <w:vertAlign w:val="superscript"/>
        </w:rPr>
        <w:t>+</w:t>
      </w:r>
      <w:r w:rsidR="00D874B3">
        <w:rPr>
          <w:rFonts w:ascii="Arial" w:hAnsi="Arial"/>
        </w:rPr>
        <w:t xml:space="preserve"> channels can result in a pronounced depolarization of the chondrocyte it is important to gain a detailed understanding of the functional relationships between membrane potential, intracellular Ca</w:t>
      </w:r>
      <w:r w:rsidR="00D874B3">
        <w:rPr>
          <w:rFonts w:ascii="Arial" w:hAnsi="Arial"/>
          <w:vertAlign w:val="superscript"/>
        </w:rPr>
        <w:t>2+</w:t>
      </w:r>
      <w:r w:rsidR="00D874B3">
        <w:rPr>
          <w:rFonts w:ascii="Arial" w:hAnsi="Arial"/>
        </w:rPr>
        <w:t xml:space="preserve"> levels (that can regulate apoptosis) and cell volume which can modulate excitation-secretion coupling.</w:t>
      </w:r>
    </w:p>
    <w:p w:rsidR="00D874B3" w:rsidRDefault="00C543D6" w:rsidP="00324156">
      <w:pPr>
        <w:pStyle w:val="BodyText"/>
        <w:spacing w:line="480" w:lineRule="auto"/>
        <w:jc w:val="both"/>
        <w:rPr>
          <w:rFonts w:ascii="Arial" w:hAnsi="Arial"/>
        </w:rPr>
      </w:pPr>
      <w:r w:rsidRPr="00241F24">
        <w:rPr>
          <w:rFonts w:ascii="Arial" w:hAnsi="Arial"/>
        </w:rPr>
        <w:t xml:space="preserve">The main goals of </w:t>
      </w:r>
      <w:r w:rsidR="00D874B3">
        <w:rPr>
          <w:rFonts w:ascii="Arial" w:hAnsi="Arial"/>
        </w:rPr>
        <w:t>this</w:t>
      </w:r>
      <w:r w:rsidRPr="00241F24">
        <w:rPr>
          <w:rFonts w:ascii="Arial" w:hAnsi="Arial"/>
        </w:rPr>
        <w:t xml:space="preserve"> work are (</w:t>
      </w:r>
      <w:proofErr w:type="spellStart"/>
      <w:r w:rsidR="00FC20AF">
        <w:rPr>
          <w:rFonts w:ascii="Arial" w:hAnsi="Arial"/>
        </w:rPr>
        <w:t>i</w:t>
      </w:r>
      <w:proofErr w:type="spellEnd"/>
      <w:r w:rsidRPr="00241F24">
        <w:rPr>
          <w:rFonts w:ascii="Arial" w:hAnsi="Arial"/>
        </w:rPr>
        <w:t>) to develop the first detailed mathematical model of chondrocyte electrophysiology and, (</w:t>
      </w:r>
      <w:r w:rsidR="00FC20AF">
        <w:rPr>
          <w:rFonts w:ascii="Arial" w:hAnsi="Arial"/>
        </w:rPr>
        <w:t>ii</w:t>
      </w:r>
      <w:r w:rsidRPr="00241F24">
        <w:rPr>
          <w:rFonts w:ascii="Arial" w:hAnsi="Arial"/>
        </w:rPr>
        <w:t xml:space="preserve">) to use this model to investigate the </w:t>
      </w:r>
      <w:r w:rsidR="00D874B3">
        <w:rPr>
          <w:rFonts w:ascii="Arial" w:hAnsi="Arial"/>
        </w:rPr>
        <w:t>relationships between membrane potential and essential cellular functions including excitation-secretion coupling and stretch sensitivity.</w:t>
      </w:r>
    </w:p>
    <w:p w:rsidR="00C543D6" w:rsidRPr="00FC20AF" w:rsidRDefault="006C13B9" w:rsidP="00324156">
      <w:pPr>
        <w:pStyle w:val="BodyText"/>
        <w:spacing w:line="480" w:lineRule="auto"/>
        <w:jc w:val="both"/>
        <w:rPr>
          <w:rFonts w:ascii="Arial" w:hAnsi="Arial"/>
        </w:rPr>
      </w:pPr>
      <w:bookmarkStart w:id="4" w:name="SECTION00020000000000000000"/>
      <w:bookmarkStart w:id="5" w:name="sec%3Amodel-and-methods"/>
      <w:bookmarkEnd w:id="4"/>
      <w:bookmarkEnd w:id="5"/>
      <w:r>
        <w:rPr>
          <w:rFonts w:ascii="Arial" w:hAnsi="Arial" w:cs="Times New Roman"/>
          <w:b/>
        </w:rPr>
        <w:t>MODEL DEVELOPMENT AND METHODS</w:t>
      </w:r>
      <w:r w:rsidR="00C543D6" w:rsidRPr="00241F24">
        <w:rPr>
          <w:rFonts w:ascii="Arial" w:hAnsi="Arial" w:cs="Times New Roman"/>
          <w:b/>
        </w:rPr>
        <w:t xml:space="preserve"> </w:t>
      </w:r>
    </w:p>
    <w:p w:rsidR="00BE495A" w:rsidRPr="00241F24" w:rsidRDefault="00C543D6" w:rsidP="00324156">
      <w:pPr>
        <w:pStyle w:val="BodyText"/>
        <w:spacing w:line="480" w:lineRule="auto"/>
        <w:jc w:val="both"/>
        <w:rPr>
          <w:rFonts w:ascii="Arial" w:hAnsi="Arial"/>
        </w:rPr>
      </w:pPr>
      <w:r w:rsidRPr="00241F24">
        <w:rPr>
          <w:rFonts w:ascii="Arial" w:hAnsi="Arial"/>
        </w:rPr>
        <w:t xml:space="preserve">Our model </w:t>
      </w:r>
      <w:r w:rsidR="00942F35" w:rsidRPr="00241F24">
        <w:rPr>
          <w:rFonts w:ascii="Arial" w:hAnsi="Arial"/>
        </w:rPr>
        <w:t xml:space="preserve">has been constructed on the basis that the 'target system' consists of </w:t>
      </w:r>
      <w:r w:rsidRPr="00241F24">
        <w:rPr>
          <w:rFonts w:ascii="Arial" w:hAnsi="Arial"/>
        </w:rPr>
        <w:t xml:space="preserve">a single chondrocyte </w:t>
      </w:r>
      <w:r w:rsidR="00942F35" w:rsidRPr="00241F24">
        <w:rPr>
          <w:rFonts w:ascii="Arial" w:hAnsi="Arial"/>
        </w:rPr>
        <w:t>as</w:t>
      </w:r>
      <w:r w:rsidR="00D874B3">
        <w:rPr>
          <w:rFonts w:ascii="Arial" w:hAnsi="Arial"/>
        </w:rPr>
        <w:t xml:space="preserve"> an isolated </w:t>
      </w:r>
      <w:r w:rsidR="00324156">
        <w:rPr>
          <w:rFonts w:ascii="Arial" w:hAnsi="Arial"/>
        </w:rPr>
        <w:t>cell, which</w:t>
      </w:r>
      <w:r w:rsidR="00942F35" w:rsidRPr="00241F24">
        <w:rPr>
          <w:rFonts w:ascii="Arial" w:hAnsi="Arial"/>
        </w:rPr>
        <w:t xml:space="preserve"> resides</w:t>
      </w:r>
      <w:r w:rsidRPr="00241F24">
        <w:rPr>
          <w:rFonts w:ascii="Arial" w:hAnsi="Arial"/>
        </w:rPr>
        <w:t xml:space="preserve"> in deep regions of </w:t>
      </w:r>
      <w:r w:rsidR="00942F35" w:rsidRPr="00241F24">
        <w:rPr>
          <w:rFonts w:ascii="Arial" w:hAnsi="Arial"/>
        </w:rPr>
        <w:t xml:space="preserve">articular joint </w:t>
      </w:r>
      <w:r w:rsidRPr="00241F24">
        <w:rPr>
          <w:rFonts w:ascii="Arial" w:hAnsi="Arial"/>
        </w:rPr>
        <w:t xml:space="preserve">cartilage. This </w:t>
      </w:r>
      <w:r w:rsidR="0077612E" w:rsidRPr="00241F24">
        <w:rPr>
          <w:rFonts w:ascii="Arial" w:hAnsi="Arial"/>
        </w:rPr>
        <w:t xml:space="preserve">specialized </w:t>
      </w:r>
      <w:r w:rsidRPr="00241F24">
        <w:rPr>
          <w:rFonts w:ascii="Arial" w:hAnsi="Arial"/>
        </w:rPr>
        <w:t xml:space="preserve">extracellular environment </w:t>
      </w:r>
      <w:r w:rsidR="0077612E" w:rsidRPr="00241F24">
        <w:rPr>
          <w:rFonts w:ascii="Arial" w:hAnsi="Arial"/>
        </w:rPr>
        <w:t>was</w:t>
      </w:r>
      <w:r w:rsidRPr="00241F24">
        <w:rPr>
          <w:rFonts w:ascii="Arial" w:hAnsi="Arial"/>
        </w:rPr>
        <w:t xml:space="preserve"> modeled by specifying external concentrations [Na</w:t>
      </w:r>
      <w:r w:rsidRPr="00FB75B4">
        <w:rPr>
          <w:rFonts w:ascii="Arial" w:hAnsi="Arial"/>
          <w:vertAlign w:val="superscript"/>
        </w:rPr>
        <w:t>+</w:t>
      </w:r>
      <w:proofErr w:type="gramStart"/>
      <w:r w:rsidRPr="00241F24">
        <w:rPr>
          <w:rFonts w:ascii="Arial" w:hAnsi="Arial"/>
        </w:rPr>
        <w:t>]</w:t>
      </w:r>
      <w:r w:rsidRPr="00FB75B4">
        <w:rPr>
          <w:rFonts w:ascii="Arial" w:hAnsi="Arial"/>
          <w:vertAlign w:val="subscript"/>
        </w:rPr>
        <w:t>o</w:t>
      </w:r>
      <w:proofErr w:type="gramEnd"/>
      <w:r w:rsidRPr="00241F24">
        <w:rPr>
          <w:rFonts w:ascii="Arial" w:hAnsi="Arial"/>
        </w:rPr>
        <w:t xml:space="preserve"> , [K</w:t>
      </w:r>
      <w:r w:rsidRPr="00FB75B4">
        <w:rPr>
          <w:rFonts w:ascii="Arial" w:hAnsi="Arial"/>
          <w:vertAlign w:val="superscript"/>
        </w:rPr>
        <w:t>+</w:t>
      </w:r>
      <w:r w:rsidRPr="00241F24">
        <w:rPr>
          <w:rFonts w:ascii="Arial" w:hAnsi="Arial"/>
        </w:rPr>
        <w:t>]</w:t>
      </w:r>
      <w:r w:rsidRPr="00FB75B4">
        <w:rPr>
          <w:rFonts w:ascii="Arial" w:hAnsi="Arial"/>
          <w:vertAlign w:val="subscript"/>
        </w:rPr>
        <w:t>o</w:t>
      </w:r>
      <w:r w:rsidRPr="00241F24">
        <w:rPr>
          <w:rFonts w:ascii="Arial" w:hAnsi="Arial"/>
        </w:rPr>
        <w:t xml:space="preserve"> , [Ca</w:t>
      </w:r>
      <w:r w:rsidR="00FB75B4">
        <w:rPr>
          <w:rFonts w:ascii="Arial" w:hAnsi="Arial"/>
          <w:vertAlign w:val="superscript"/>
        </w:rPr>
        <w:t>2+</w:t>
      </w:r>
      <w:r w:rsidR="00FB75B4">
        <w:rPr>
          <w:rFonts w:ascii="Arial" w:hAnsi="Arial"/>
        </w:rPr>
        <w:t>]</w:t>
      </w:r>
      <w:r w:rsidRPr="00FB75B4">
        <w:rPr>
          <w:rFonts w:ascii="Arial" w:hAnsi="Arial"/>
          <w:vertAlign w:val="subscript"/>
        </w:rPr>
        <w:t>o</w:t>
      </w:r>
      <w:r w:rsidRPr="00241F24">
        <w:rPr>
          <w:rFonts w:ascii="Arial" w:hAnsi="Arial"/>
        </w:rPr>
        <w:t>, [H</w:t>
      </w:r>
      <w:r w:rsidRPr="00FB75B4">
        <w:rPr>
          <w:rFonts w:ascii="Arial" w:hAnsi="Arial"/>
          <w:vertAlign w:val="superscript"/>
        </w:rPr>
        <w:t>+</w:t>
      </w:r>
      <w:r w:rsidRPr="00241F24">
        <w:rPr>
          <w:rFonts w:ascii="Arial" w:hAnsi="Arial"/>
        </w:rPr>
        <w:t>]</w:t>
      </w:r>
      <w:r w:rsidRPr="00FB75B4">
        <w:rPr>
          <w:rFonts w:ascii="Arial" w:hAnsi="Arial"/>
          <w:vertAlign w:val="subscript"/>
        </w:rPr>
        <w:t>o</w:t>
      </w:r>
      <w:r w:rsidRPr="00241F24">
        <w:rPr>
          <w:rFonts w:ascii="Arial" w:hAnsi="Arial"/>
        </w:rPr>
        <w:t xml:space="preserve"> and [</w:t>
      </w:r>
      <w:proofErr w:type="spellStart"/>
      <w:r w:rsidRPr="00241F24">
        <w:rPr>
          <w:rFonts w:ascii="Arial" w:hAnsi="Arial"/>
        </w:rPr>
        <w:t>Cl</w:t>
      </w:r>
      <w:proofErr w:type="spellEnd"/>
      <w:r w:rsidRPr="00241F24">
        <w:rPr>
          <w:rFonts w:ascii="Arial" w:hAnsi="Arial"/>
        </w:rPr>
        <w:t>-]</w:t>
      </w:r>
      <w:r w:rsidRPr="00FB75B4">
        <w:rPr>
          <w:rFonts w:ascii="Arial" w:hAnsi="Arial"/>
          <w:vertAlign w:val="subscript"/>
        </w:rPr>
        <w:t>o</w:t>
      </w:r>
      <w:r w:rsidRPr="00241F24">
        <w:rPr>
          <w:rFonts w:ascii="Arial" w:hAnsi="Arial"/>
        </w:rPr>
        <w:t xml:space="preserve"> within physiologically-relevant, slightly </w:t>
      </w:r>
      <w:proofErr w:type="spellStart"/>
      <w:r w:rsidRPr="00241F24">
        <w:rPr>
          <w:rFonts w:ascii="Arial" w:hAnsi="Arial"/>
        </w:rPr>
        <w:t>hyperosmostic</w:t>
      </w:r>
      <w:proofErr w:type="spellEnd"/>
      <w:r w:rsidRPr="00241F24">
        <w:rPr>
          <w:rFonts w:ascii="Arial" w:hAnsi="Arial"/>
        </w:rPr>
        <w:t xml:space="preserve"> ranges (see Table </w:t>
      </w:r>
      <w:hyperlink w:anchor="tab:external-concentrations-2" w:history="1">
        <w:r w:rsidRPr="00241F24">
          <w:rPr>
            <w:rStyle w:val="Hyperlink"/>
            <w:rFonts w:ascii="Arial" w:hAnsi="Arial"/>
          </w:rPr>
          <w:t>1</w:t>
        </w:r>
      </w:hyperlink>
      <w:r w:rsidRPr="00241F24">
        <w:rPr>
          <w:rFonts w:ascii="Arial" w:hAnsi="Arial"/>
        </w:rPr>
        <w:t xml:space="preserve">). The chondrocyte cell membrane is known to express a number of voltage- and ligand-gated ion channels as well as pumps and exchangers </w:t>
      </w:r>
      <w:r w:rsidR="00FC20AF">
        <w:rPr>
          <w:rFonts w:ascii="Arial" w:hAnsi="Arial"/>
        </w:rPr>
        <w:t>(30).</w:t>
      </w:r>
      <w:r w:rsidRPr="00241F24">
        <w:rPr>
          <w:rFonts w:ascii="Arial" w:hAnsi="Arial"/>
        </w:rPr>
        <w:t xml:space="preserve"> </w:t>
      </w:r>
    </w:p>
    <w:p w:rsidR="00BE495A" w:rsidRPr="00241F24" w:rsidRDefault="00BE495A" w:rsidP="00324156">
      <w:pPr>
        <w:widowControl w:val="0"/>
        <w:spacing w:line="480" w:lineRule="auto"/>
        <w:contextualSpacing/>
        <w:jc w:val="both"/>
      </w:pPr>
    </w:p>
    <w:p w:rsidR="00BE495A" w:rsidRPr="00241F24" w:rsidRDefault="00BE495A" w:rsidP="00324156">
      <w:pPr>
        <w:widowControl w:val="0"/>
        <w:spacing w:line="480" w:lineRule="auto"/>
        <w:contextualSpacing/>
        <w:jc w:val="both"/>
      </w:pPr>
      <w:r w:rsidRPr="00241F24">
        <w:t>Patch clamp experiments done on enzymatically isolated individual human chondrocytes obtained with permission from a knee replacement surgery program (</w:t>
      </w:r>
      <w:r w:rsidR="00FC20AF">
        <w:t>The Southern Alberta Transplant Service</w:t>
      </w:r>
      <w:r w:rsidRPr="00241F24">
        <w:t>) provide the basis for this model development.  These chondrocytes have resting membrane potentials that range from -30 to -60 mV when superfused with normal Tyrodes solution and studied using antibiotic-permeablized (amphotericin) patch clamp methods</w:t>
      </w:r>
      <w:r w:rsidR="00313D16">
        <w:t xml:space="preserve"> (28</w:t>
      </w:r>
      <w:r w:rsidR="00FC20AF">
        <w:t>)</w:t>
      </w:r>
      <w:r w:rsidRPr="00241F24">
        <w:t>.  This significant range of resting membrane potential values may reflect the heterogeneous physiological state of these cells.  However, as we have illustrated previously, some of this variability is likely to result from the fact that in these very small, approximately spherical cells (diameter, 7 microns; capacitance 10-15 pF) the patch pipette recording method is being applied very near its technical limitations</w:t>
      </w:r>
      <w:r w:rsidR="0077612E" w:rsidRPr="00241F24">
        <w:t xml:space="preserve"> (</w:t>
      </w:r>
      <w:r w:rsidR="00FC20AF">
        <w:t>20</w:t>
      </w:r>
      <w:r w:rsidR="0077612E" w:rsidRPr="00241F24">
        <w:t>)</w:t>
      </w:r>
      <w:r w:rsidRPr="00241F24">
        <w:t xml:space="preserve">.  That is, the input resistance of the target cell (chondrocyte) is very large (1-10 gigohms), and the seal resistance between the surface membrane of the chondrocytes and the polished surface of the glass pipette has a typical value of 1-5 gigohms.  Thus, the actual chondrocyte membrane potential is underestimated due to the current flow through the seal resistance that in most circumstances results in a depolarization.  </w:t>
      </w:r>
      <w:r w:rsidR="0077612E" w:rsidRPr="00241F24">
        <w:t>The Appendix of this manuscript describes the known biophysical principles which, when combined, regulate the ways in which the combination of patch pipette seal resistance and intrinsic input resistance result in apparent values for the resting potential in small cells such as the human chondrocyte.</w:t>
      </w:r>
    </w:p>
    <w:p w:rsidR="00BE495A" w:rsidRPr="00241F24" w:rsidRDefault="00BE495A" w:rsidP="00324156">
      <w:pPr>
        <w:widowControl w:val="0"/>
        <w:spacing w:line="480" w:lineRule="auto"/>
        <w:contextualSpacing/>
        <w:jc w:val="both"/>
      </w:pPr>
    </w:p>
    <w:p w:rsidR="00BE495A" w:rsidRPr="00241F24" w:rsidRDefault="00BE495A" w:rsidP="00324156">
      <w:pPr>
        <w:widowControl w:val="0"/>
        <w:spacing w:line="480" w:lineRule="auto"/>
        <w:contextualSpacing/>
        <w:jc w:val="both"/>
      </w:pPr>
      <w:r w:rsidRPr="00241F24">
        <w:t xml:space="preserve">The main objective of this first order model is to obtain insights into the ionic mechanisms that underlie the resting potential in the human chondrocyte </w:t>
      </w:r>
      <w:r w:rsidRPr="00241F24">
        <w:rPr>
          <w:i/>
        </w:rPr>
        <w:t>in situ</w:t>
      </w:r>
      <w:r w:rsidRPr="00241F24">
        <w:t>.  The raw data that forms the basis of this model is derived mainly from our previously published recordings of the K</w:t>
      </w:r>
      <w:r w:rsidRPr="00241F24">
        <w:rPr>
          <w:vertAlign w:val="superscript"/>
        </w:rPr>
        <w:t>+</w:t>
      </w:r>
      <w:r w:rsidRPr="00241F24">
        <w:t xml:space="preserve"> currents in </w:t>
      </w:r>
      <w:r w:rsidR="00FC20AF">
        <w:t>human</w:t>
      </w:r>
      <w:r w:rsidRPr="00241F24">
        <w:t xml:space="preserve"> </w:t>
      </w:r>
      <w:r w:rsidR="00FC20AF">
        <w:t>(2</w:t>
      </w:r>
      <w:r w:rsidR="00313D16">
        <w:t>8</w:t>
      </w:r>
      <w:r w:rsidR="00FC20AF">
        <w:t>)</w:t>
      </w:r>
      <w:r w:rsidR="00313D16">
        <w:t>, mouse (31)</w:t>
      </w:r>
      <w:r w:rsidR="00FC20AF">
        <w:t xml:space="preserve"> and canine </w:t>
      </w:r>
      <w:r w:rsidRPr="00241F24">
        <w:t>chondrocytes</w:t>
      </w:r>
      <w:r w:rsidR="0077612E" w:rsidRPr="00241F24">
        <w:t xml:space="preserve"> (</w:t>
      </w:r>
      <w:r w:rsidR="00FC20AF">
        <w:t>32</w:t>
      </w:r>
      <w:r w:rsidR="0077612E" w:rsidRPr="00241F24">
        <w:t>)</w:t>
      </w:r>
      <w:r w:rsidRPr="00241F24">
        <w:t xml:space="preserve">.  Other elements summarized diagrammatically in Figure 1 below are obtained from published literature on isolated chondrocytes from rabbit, canine and equine tissue.  </w:t>
      </w:r>
    </w:p>
    <w:p w:rsidR="00BE495A" w:rsidRPr="00241F24" w:rsidRDefault="00BE495A" w:rsidP="00324156">
      <w:pPr>
        <w:widowControl w:val="0"/>
        <w:spacing w:line="480" w:lineRule="auto"/>
        <w:contextualSpacing/>
        <w:jc w:val="both"/>
      </w:pPr>
    </w:p>
    <w:p w:rsidR="00BE495A" w:rsidRPr="00241F24" w:rsidRDefault="00BE495A" w:rsidP="00324156">
      <w:pPr>
        <w:widowControl w:val="0"/>
        <w:spacing w:line="480" w:lineRule="auto"/>
        <w:contextualSpacing/>
        <w:jc w:val="center"/>
      </w:pPr>
      <w:r w:rsidRPr="00241F24">
        <w:t>[Figure 1 near here]</w:t>
      </w:r>
    </w:p>
    <w:p w:rsidR="00BE495A" w:rsidRPr="00241F24" w:rsidRDefault="00BE495A" w:rsidP="00324156">
      <w:pPr>
        <w:widowControl w:val="0"/>
        <w:spacing w:line="480" w:lineRule="auto"/>
        <w:contextualSpacing/>
        <w:jc w:val="both"/>
      </w:pPr>
    </w:p>
    <w:p w:rsidR="006C13B9" w:rsidRPr="00241F24" w:rsidRDefault="006C13B9" w:rsidP="006C13B9">
      <w:pPr>
        <w:pStyle w:val="Heading2"/>
        <w:widowControl w:val="0"/>
        <w:numPr>
          <w:ilvl w:val="1"/>
          <w:numId w:val="1"/>
        </w:numPr>
        <w:suppressAutoHyphens/>
        <w:spacing w:before="240" w:beforeAutospacing="0" w:after="283" w:afterAutospacing="0" w:line="480" w:lineRule="auto"/>
        <w:jc w:val="both"/>
        <w:rPr>
          <w:rFonts w:ascii="Arial" w:hAnsi="Arial"/>
          <w:sz w:val="24"/>
          <w:szCs w:val="24"/>
        </w:rPr>
      </w:pPr>
      <w:r>
        <w:rPr>
          <w:rFonts w:ascii="Arial" w:hAnsi="Arial"/>
          <w:sz w:val="24"/>
          <w:szCs w:val="24"/>
        </w:rPr>
        <w:t>The Atypical Environment of the C</w:t>
      </w:r>
      <w:r w:rsidRPr="00241F24">
        <w:rPr>
          <w:rFonts w:ascii="Arial" w:hAnsi="Arial"/>
          <w:sz w:val="24"/>
          <w:szCs w:val="24"/>
        </w:rPr>
        <w:t xml:space="preserve">hondrocyte </w:t>
      </w:r>
    </w:p>
    <w:p w:rsidR="00BE495A" w:rsidRPr="00241F24" w:rsidRDefault="00BE495A" w:rsidP="00324156">
      <w:pPr>
        <w:widowControl w:val="0"/>
        <w:spacing w:line="480" w:lineRule="auto"/>
        <w:contextualSpacing/>
        <w:jc w:val="both"/>
      </w:pPr>
      <w:r w:rsidRPr="00241F24">
        <w:t>As noted in the Introduction, the chondrocyte is situated in a physiological environment that differs significantly from that of most other mammalian cells.  This information is summarized in Table 1.  The large electrochemical gradients for Na</w:t>
      </w:r>
      <w:r w:rsidRPr="00241F24">
        <w:rPr>
          <w:vertAlign w:val="superscript"/>
        </w:rPr>
        <w:t>+</w:t>
      </w:r>
      <w:r w:rsidRPr="00241F24">
        <w:t>, K</w:t>
      </w:r>
      <w:r w:rsidRPr="00241F24">
        <w:rPr>
          <w:vertAlign w:val="superscript"/>
        </w:rPr>
        <w:t>+</w:t>
      </w:r>
      <w:r w:rsidRPr="00241F24">
        <w:t xml:space="preserve"> and </w:t>
      </w:r>
      <w:proofErr w:type="spellStart"/>
      <w:r w:rsidRPr="00241F24">
        <w:t>Cl</w:t>
      </w:r>
      <w:proofErr w:type="spellEnd"/>
      <w:r w:rsidRPr="00241F24">
        <w:rPr>
          <w:vertAlign w:val="superscript"/>
        </w:rPr>
        <w:t>-</w:t>
      </w:r>
      <w:r w:rsidRPr="00241F24">
        <w:t xml:space="preserve"> are very similar to those in other mammalian systems.  These gradients lead to the requirement for an ATP-dependent Na</w:t>
      </w:r>
      <w:r w:rsidRPr="00241F24">
        <w:rPr>
          <w:vertAlign w:val="superscript"/>
        </w:rPr>
        <w:t>+</w:t>
      </w:r>
      <w:r w:rsidRPr="00241F24">
        <w:t>/K</w:t>
      </w:r>
      <w:r w:rsidRPr="00241F24">
        <w:rPr>
          <w:vertAlign w:val="superscript"/>
        </w:rPr>
        <w:t xml:space="preserve">+ </w:t>
      </w:r>
      <w:r w:rsidRPr="00241F24">
        <w:t xml:space="preserve">pump mechanism that is assumed to be electrogenic.  Note however, that the extracellular fluid within the articular joint is hypertonic (approximately 320 </w:t>
      </w:r>
      <w:proofErr w:type="spellStart"/>
      <w:r w:rsidRPr="00241F24">
        <w:t>mOsm</w:t>
      </w:r>
      <w:proofErr w:type="spellEnd"/>
      <w:r w:rsidRPr="00241F24">
        <w:t xml:space="preserve"> vs. blood plasma which is approximately 280 </w:t>
      </w:r>
      <w:proofErr w:type="spellStart"/>
      <w:r w:rsidRPr="00241F24">
        <w:t>mOsm</w:t>
      </w:r>
      <w:proofErr w:type="spellEnd"/>
      <w:r w:rsidRPr="00241F24">
        <w:t>).  In addition the extracellular pH of the synovial fluid that bathes the chondrocyte is somewhat acidic, pH 7.2,</w:t>
      </w:r>
      <w:r w:rsidR="006C13B9">
        <w:t xml:space="preserve"> (8,24)</w:t>
      </w:r>
      <w:r w:rsidRPr="00241F24">
        <w:t xml:space="preserve"> although apparently the normal intra- to extracellular pH gradient can be identified.  </w:t>
      </w:r>
    </w:p>
    <w:p w:rsidR="00BE495A" w:rsidRPr="00241F24" w:rsidRDefault="00BE495A" w:rsidP="00324156">
      <w:pPr>
        <w:widowControl w:val="0"/>
        <w:spacing w:line="480" w:lineRule="auto"/>
        <w:contextualSpacing/>
        <w:jc w:val="both"/>
      </w:pPr>
    </w:p>
    <w:p w:rsidR="00BE495A" w:rsidRPr="00241F24" w:rsidRDefault="00BE495A" w:rsidP="00324156">
      <w:pPr>
        <w:widowControl w:val="0"/>
        <w:spacing w:line="480" w:lineRule="auto"/>
        <w:contextualSpacing/>
        <w:jc w:val="center"/>
      </w:pPr>
      <w:r w:rsidRPr="00241F24">
        <w:t>[Table 1 near here]</w:t>
      </w:r>
    </w:p>
    <w:p w:rsidR="00324156" w:rsidRDefault="00324156" w:rsidP="00324156">
      <w:pPr>
        <w:pStyle w:val="Heading2"/>
        <w:widowControl w:val="0"/>
        <w:numPr>
          <w:ilvl w:val="1"/>
          <w:numId w:val="1"/>
        </w:numPr>
        <w:suppressAutoHyphens/>
        <w:spacing w:before="240" w:beforeAutospacing="0" w:after="283" w:afterAutospacing="0" w:line="480" w:lineRule="auto"/>
        <w:jc w:val="both"/>
        <w:rPr>
          <w:rFonts w:ascii="Arial" w:hAnsi="Arial"/>
          <w:sz w:val="24"/>
          <w:szCs w:val="24"/>
        </w:rPr>
      </w:pPr>
    </w:p>
    <w:p w:rsidR="003D4E37" w:rsidRDefault="003327A2" w:rsidP="00324156">
      <w:pPr>
        <w:pStyle w:val="BodyText"/>
        <w:spacing w:line="480" w:lineRule="auto"/>
        <w:jc w:val="both"/>
        <w:rPr>
          <w:rFonts w:ascii="Arial" w:hAnsi="Arial"/>
        </w:rPr>
      </w:pPr>
      <w:r w:rsidRPr="00241F24">
        <w:rPr>
          <w:rFonts w:ascii="Arial" w:hAnsi="Arial"/>
        </w:rPr>
        <w:t xml:space="preserve">The </w:t>
      </w:r>
      <w:r w:rsidR="006C13B9">
        <w:rPr>
          <w:rFonts w:ascii="Arial" w:hAnsi="Arial"/>
        </w:rPr>
        <w:t>substantial</w:t>
      </w:r>
      <w:r w:rsidRPr="00241F24">
        <w:rPr>
          <w:rFonts w:ascii="Arial" w:hAnsi="Arial"/>
        </w:rPr>
        <w:t xml:space="preserve"> </w:t>
      </w:r>
      <w:proofErr w:type="gramStart"/>
      <w:r w:rsidRPr="00241F24">
        <w:rPr>
          <w:rFonts w:ascii="Arial" w:hAnsi="Arial"/>
        </w:rPr>
        <w:t>number of fixed negative charges on immediately</w:t>
      </w:r>
      <w:r w:rsidR="006C13B9">
        <w:rPr>
          <w:rFonts w:ascii="Arial" w:hAnsi="Arial"/>
        </w:rPr>
        <w:t xml:space="preserve"> adjacent proteoglycans attract</w:t>
      </w:r>
      <w:proofErr w:type="gramEnd"/>
      <w:r w:rsidRPr="00241F24">
        <w:rPr>
          <w:rFonts w:ascii="Arial" w:hAnsi="Arial"/>
        </w:rPr>
        <w:t xml:space="preserve"> free </w:t>
      </w:r>
      <w:proofErr w:type="spellStart"/>
      <w:r w:rsidRPr="00241F24">
        <w:rPr>
          <w:rFonts w:ascii="Arial" w:hAnsi="Arial"/>
        </w:rPr>
        <w:t>cations</w:t>
      </w:r>
      <w:proofErr w:type="spellEnd"/>
      <w:r w:rsidRPr="00241F24">
        <w:rPr>
          <w:rFonts w:ascii="Arial" w:hAnsi="Arial"/>
        </w:rPr>
        <w:t xml:space="preserve"> (e.g. Na</w:t>
      </w:r>
      <w:r w:rsidRPr="00FB75B4">
        <w:rPr>
          <w:rFonts w:ascii="Arial" w:hAnsi="Arial"/>
          <w:vertAlign w:val="superscript"/>
        </w:rPr>
        <w:t>+</w:t>
      </w:r>
      <w:r w:rsidR="006C13B9">
        <w:rPr>
          <w:rFonts w:ascii="Arial" w:hAnsi="Arial"/>
        </w:rPr>
        <w:t>) and exclude</w:t>
      </w:r>
      <w:r w:rsidRPr="00241F24">
        <w:rPr>
          <w:rFonts w:ascii="Arial" w:hAnsi="Arial"/>
        </w:rPr>
        <w:t xml:space="preserve"> free anions from the matrix. </w:t>
      </w:r>
      <w:r w:rsidR="00FB75B4" w:rsidRPr="00241F24">
        <w:rPr>
          <w:rFonts w:ascii="Arial" w:hAnsi="Arial"/>
        </w:rPr>
        <w:t>As a result</w:t>
      </w:r>
      <w:r w:rsidRPr="00241F24">
        <w:rPr>
          <w:rFonts w:ascii="Arial" w:hAnsi="Arial"/>
        </w:rPr>
        <w:t xml:space="preserve"> of this cation </w:t>
      </w:r>
      <w:r w:rsidR="006C13B9">
        <w:rPr>
          <w:rFonts w:ascii="Arial" w:hAnsi="Arial"/>
        </w:rPr>
        <w:t xml:space="preserve">accumulation there is an </w:t>
      </w:r>
      <w:proofErr w:type="spellStart"/>
      <w:r w:rsidRPr="00241F24">
        <w:rPr>
          <w:rFonts w:ascii="Arial" w:hAnsi="Arial"/>
        </w:rPr>
        <w:t>osmotically</w:t>
      </w:r>
      <w:proofErr w:type="spellEnd"/>
      <w:r w:rsidRPr="00241F24">
        <w:rPr>
          <w:rFonts w:ascii="Arial" w:hAnsi="Arial"/>
        </w:rPr>
        <w:t xml:space="preserve"> </w:t>
      </w:r>
      <w:r w:rsidR="006C13B9">
        <w:rPr>
          <w:rFonts w:ascii="Arial" w:hAnsi="Arial"/>
        </w:rPr>
        <w:t>driven water influx</w:t>
      </w:r>
      <w:r w:rsidRPr="00241F24">
        <w:rPr>
          <w:rFonts w:ascii="Arial" w:hAnsi="Arial"/>
        </w:rPr>
        <w:t xml:space="preserve">. </w:t>
      </w:r>
      <w:r w:rsidR="006C13B9">
        <w:rPr>
          <w:rFonts w:ascii="Arial" w:hAnsi="Arial"/>
        </w:rPr>
        <w:t>(</w:t>
      </w:r>
      <w:r w:rsidR="00313D16">
        <w:rPr>
          <w:rFonts w:ascii="Arial" w:hAnsi="Arial"/>
        </w:rPr>
        <w:t>10,17</w:t>
      </w:r>
      <w:r w:rsidR="006C13B9">
        <w:rPr>
          <w:rFonts w:ascii="Arial" w:hAnsi="Arial"/>
        </w:rPr>
        <w:t>).</w:t>
      </w:r>
      <w:r w:rsidRPr="00241F24">
        <w:rPr>
          <w:rFonts w:ascii="Arial" w:hAnsi="Arial"/>
        </w:rPr>
        <w:t xml:space="preserve"> </w:t>
      </w:r>
    </w:p>
    <w:p w:rsidR="00241764" w:rsidRDefault="003D4E37" w:rsidP="003D4E37">
      <w:pPr>
        <w:pStyle w:val="BodyText"/>
        <w:spacing w:line="480" w:lineRule="auto"/>
        <w:jc w:val="both"/>
        <w:rPr>
          <w:rFonts w:ascii="Arial" w:hAnsi="Arial"/>
        </w:rPr>
      </w:pPr>
      <w:r>
        <w:rPr>
          <w:rFonts w:ascii="Arial" w:hAnsi="Arial"/>
        </w:rPr>
        <w:t xml:space="preserve">The articular joint receives little or no vascular supply.  As a result the </w:t>
      </w:r>
      <w:r w:rsidR="003327A2" w:rsidRPr="00241F24">
        <w:rPr>
          <w:rFonts w:ascii="Arial" w:hAnsi="Arial"/>
        </w:rPr>
        <w:t xml:space="preserve">synovial fluid </w:t>
      </w:r>
      <w:r>
        <w:rPr>
          <w:rFonts w:ascii="Arial" w:hAnsi="Arial"/>
        </w:rPr>
        <w:t>must supply</w:t>
      </w:r>
      <w:r w:rsidR="003327A2" w:rsidRPr="00241F24">
        <w:rPr>
          <w:rFonts w:ascii="Arial" w:hAnsi="Arial"/>
        </w:rPr>
        <w:t xml:space="preserve"> adult articular cartilage with </w:t>
      </w:r>
      <w:r>
        <w:rPr>
          <w:rFonts w:ascii="Arial" w:hAnsi="Arial"/>
        </w:rPr>
        <w:t>the required small</w:t>
      </w:r>
      <w:r w:rsidR="003327A2" w:rsidRPr="00241F24">
        <w:rPr>
          <w:rFonts w:ascii="Arial" w:hAnsi="Arial"/>
        </w:rPr>
        <w:t xml:space="preserve"> amounts</w:t>
      </w:r>
      <w:r>
        <w:rPr>
          <w:rFonts w:ascii="Arial" w:hAnsi="Arial"/>
        </w:rPr>
        <w:t xml:space="preserve"> of nutrients as well as oxyg</w:t>
      </w:r>
      <w:r w:rsidR="00313D16">
        <w:rPr>
          <w:rFonts w:ascii="Arial" w:hAnsi="Arial"/>
        </w:rPr>
        <w:t>en to e.g., maintain Na</w:t>
      </w:r>
      <w:r w:rsidR="00313D16">
        <w:rPr>
          <w:rFonts w:ascii="Arial" w:hAnsi="Arial"/>
          <w:vertAlign w:val="superscript"/>
        </w:rPr>
        <w:t>+</w:t>
      </w:r>
      <w:r w:rsidR="00313D16">
        <w:rPr>
          <w:rFonts w:ascii="Arial" w:hAnsi="Arial"/>
        </w:rPr>
        <w:t>/K</w:t>
      </w:r>
      <w:r w:rsidR="00313D16">
        <w:rPr>
          <w:rFonts w:ascii="Arial" w:hAnsi="Arial"/>
          <w:vertAlign w:val="superscript"/>
        </w:rPr>
        <w:t>+</w:t>
      </w:r>
      <w:r w:rsidR="00313D16">
        <w:rPr>
          <w:rFonts w:ascii="Arial" w:hAnsi="Arial"/>
        </w:rPr>
        <w:t xml:space="preserve"> pump activity (33).  </w:t>
      </w:r>
      <w:r>
        <w:rPr>
          <w:rFonts w:ascii="Arial" w:hAnsi="Arial"/>
        </w:rPr>
        <w:t xml:space="preserve">Metabolic </w:t>
      </w:r>
      <w:r w:rsidR="003327A2" w:rsidRPr="00241F24">
        <w:rPr>
          <w:rFonts w:ascii="Arial" w:hAnsi="Arial"/>
        </w:rPr>
        <w:t xml:space="preserve">byproducts are removed </w:t>
      </w:r>
      <w:r>
        <w:rPr>
          <w:rFonts w:ascii="Arial" w:hAnsi="Arial"/>
        </w:rPr>
        <w:t xml:space="preserve">mainly </w:t>
      </w:r>
      <w:r w:rsidR="003327A2" w:rsidRPr="00241F24">
        <w:rPr>
          <w:rFonts w:ascii="Arial" w:hAnsi="Arial"/>
        </w:rPr>
        <w:t xml:space="preserve">by diffusion </w:t>
      </w:r>
      <w:r w:rsidR="00313D16">
        <w:rPr>
          <w:rFonts w:ascii="Arial" w:hAnsi="Arial"/>
        </w:rPr>
        <w:t>(34,35</w:t>
      </w:r>
      <w:proofErr w:type="gramStart"/>
      <w:r w:rsidR="00313D16">
        <w:rPr>
          <w:rFonts w:ascii="Arial" w:hAnsi="Arial"/>
        </w:rPr>
        <w:t>)</w:t>
      </w:r>
      <w:r w:rsidR="003327A2" w:rsidRPr="00241F24">
        <w:rPr>
          <w:rFonts w:ascii="Arial" w:hAnsi="Arial"/>
        </w:rPr>
        <w:t xml:space="preserve"> </w:t>
      </w:r>
      <w:r>
        <w:rPr>
          <w:rFonts w:ascii="Arial" w:hAnsi="Arial"/>
        </w:rPr>
        <w:t xml:space="preserve"> A</w:t>
      </w:r>
      <w:proofErr w:type="gramEnd"/>
      <w:r>
        <w:rPr>
          <w:rFonts w:ascii="Arial" w:hAnsi="Arial"/>
        </w:rPr>
        <w:t xml:space="preserve"> second consequence of </w:t>
      </w:r>
      <w:r w:rsidR="003327A2" w:rsidRPr="00241F24">
        <w:rPr>
          <w:rFonts w:ascii="Arial" w:hAnsi="Arial"/>
        </w:rPr>
        <w:t xml:space="preserve">the </w:t>
      </w:r>
      <w:proofErr w:type="spellStart"/>
      <w:r w:rsidR="003327A2" w:rsidRPr="00241F24">
        <w:rPr>
          <w:rFonts w:ascii="Arial" w:hAnsi="Arial"/>
        </w:rPr>
        <w:t>avascular</w:t>
      </w:r>
      <w:proofErr w:type="spellEnd"/>
      <w:r w:rsidR="003327A2" w:rsidRPr="00241F24">
        <w:rPr>
          <w:rFonts w:ascii="Arial" w:hAnsi="Arial"/>
        </w:rPr>
        <w:t xml:space="preserve"> nature of </w:t>
      </w:r>
      <w:r>
        <w:rPr>
          <w:rFonts w:ascii="Arial" w:hAnsi="Arial"/>
        </w:rPr>
        <w:t>this</w:t>
      </w:r>
      <w:r w:rsidR="003327A2" w:rsidRPr="00241F24">
        <w:rPr>
          <w:rFonts w:ascii="Arial" w:hAnsi="Arial"/>
        </w:rPr>
        <w:t xml:space="preserve"> tissue, </w:t>
      </w:r>
      <w:r>
        <w:rPr>
          <w:rFonts w:ascii="Arial" w:hAnsi="Arial"/>
        </w:rPr>
        <w:t xml:space="preserve">is that the </w:t>
      </w:r>
      <w:r w:rsidR="003327A2" w:rsidRPr="00241F24">
        <w:rPr>
          <w:rFonts w:ascii="Arial" w:hAnsi="Arial"/>
        </w:rPr>
        <w:t>chondrocytes generate ATP by substrate-level phosphorylation during anaerobic respiration. This generates H</w:t>
      </w:r>
      <w:r w:rsidR="003327A2" w:rsidRPr="00FB75B4">
        <w:rPr>
          <w:rFonts w:ascii="Arial" w:hAnsi="Arial"/>
          <w:vertAlign w:val="superscript"/>
        </w:rPr>
        <w:t>+</w:t>
      </w:r>
      <w:r w:rsidR="003327A2" w:rsidRPr="00241F24">
        <w:rPr>
          <w:rFonts w:ascii="Arial" w:hAnsi="Arial"/>
        </w:rPr>
        <w:t xml:space="preserve"> ions as a byproduct, which further lowers </w:t>
      </w:r>
      <w:r>
        <w:rPr>
          <w:rFonts w:ascii="Arial" w:hAnsi="Arial"/>
        </w:rPr>
        <w:t>the</w:t>
      </w:r>
      <w:r w:rsidR="003327A2" w:rsidRPr="00241F24">
        <w:rPr>
          <w:rFonts w:ascii="Arial" w:hAnsi="Arial"/>
        </w:rPr>
        <w:t xml:space="preserve"> pH </w:t>
      </w:r>
      <w:r>
        <w:rPr>
          <w:rFonts w:ascii="Arial" w:hAnsi="Arial"/>
        </w:rPr>
        <w:t xml:space="preserve">in this </w:t>
      </w:r>
      <w:proofErr w:type="gramStart"/>
      <w:r>
        <w:rPr>
          <w:rFonts w:ascii="Arial" w:hAnsi="Arial"/>
        </w:rPr>
        <w:t>micro environment</w:t>
      </w:r>
      <w:proofErr w:type="gramEnd"/>
      <w:r w:rsidR="00313D16">
        <w:rPr>
          <w:rFonts w:ascii="Arial" w:hAnsi="Arial"/>
        </w:rPr>
        <w:t>.</w:t>
      </w:r>
      <w:r w:rsidR="003327A2" w:rsidRPr="00241F24">
        <w:rPr>
          <w:rFonts w:ascii="Arial" w:hAnsi="Arial"/>
        </w:rPr>
        <w:t xml:space="preserve"> </w:t>
      </w:r>
      <w:r w:rsidR="00241764">
        <w:rPr>
          <w:rFonts w:ascii="Arial" w:hAnsi="Arial"/>
        </w:rPr>
        <w:t xml:space="preserve"> The dynamic </w:t>
      </w:r>
      <w:proofErr w:type="gramStart"/>
      <w:r w:rsidR="00241764">
        <w:rPr>
          <w:rFonts w:ascii="Arial" w:hAnsi="Arial"/>
        </w:rPr>
        <w:t>changes in m</w:t>
      </w:r>
      <w:r w:rsidR="003327A2" w:rsidRPr="00241F24">
        <w:rPr>
          <w:rFonts w:ascii="Arial" w:hAnsi="Arial"/>
        </w:rPr>
        <w:t xml:space="preserve">echanical loading </w:t>
      </w:r>
      <w:r w:rsidR="00241764">
        <w:rPr>
          <w:rFonts w:ascii="Arial" w:hAnsi="Arial"/>
        </w:rPr>
        <w:t xml:space="preserve">within the knee joint </w:t>
      </w:r>
      <w:r w:rsidR="003327A2" w:rsidRPr="00241F24">
        <w:rPr>
          <w:rFonts w:ascii="Arial" w:hAnsi="Arial"/>
        </w:rPr>
        <w:t>during activity also exposes</w:t>
      </w:r>
      <w:proofErr w:type="gramEnd"/>
      <w:r w:rsidR="003327A2" w:rsidRPr="00241F24">
        <w:rPr>
          <w:rFonts w:ascii="Arial" w:hAnsi="Arial"/>
        </w:rPr>
        <w:t xml:space="preserve"> chondrocytes to </w:t>
      </w:r>
      <w:r w:rsidR="00241764">
        <w:rPr>
          <w:rFonts w:ascii="Arial" w:hAnsi="Arial"/>
        </w:rPr>
        <w:t>very significant</w:t>
      </w:r>
      <w:r w:rsidR="003327A2" w:rsidRPr="00241F24">
        <w:rPr>
          <w:rFonts w:ascii="Arial" w:hAnsi="Arial"/>
        </w:rPr>
        <w:t xml:space="preserve"> fluctuations in </w:t>
      </w:r>
      <w:r w:rsidR="00241764">
        <w:rPr>
          <w:rFonts w:ascii="Arial" w:hAnsi="Arial"/>
        </w:rPr>
        <w:t xml:space="preserve">vector forces and shear.  The resulting mechanical changes would be expected to activate </w:t>
      </w:r>
      <w:proofErr w:type="spellStart"/>
      <w:r w:rsidR="00241764">
        <w:rPr>
          <w:rFonts w:ascii="Arial" w:hAnsi="Arial"/>
        </w:rPr>
        <w:t>mechano</w:t>
      </w:r>
      <w:proofErr w:type="spellEnd"/>
      <w:r w:rsidR="00241764">
        <w:rPr>
          <w:rFonts w:ascii="Arial" w:hAnsi="Arial"/>
        </w:rPr>
        <w:t>- or shear-sensitive ion channels (</w:t>
      </w:r>
      <w:r w:rsidR="00313D16">
        <w:rPr>
          <w:rFonts w:ascii="Arial" w:hAnsi="Arial"/>
        </w:rPr>
        <w:t>36-40</w:t>
      </w:r>
      <w:r w:rsidR="00241764">
        <w:rPr>
          <w:rFonts w:ascii="Arial" w:hAnsi="Arial"/>
        </w:rPr>
        <w:t>).</w:t>
      </w:r>
    </w:p>
    <w:p w:rsidR="003327A2" w:rsidRPr="00241F24" w:rsidRDefault="00E17500" w:rsidP="003759E6">
      <w:pPr>
        <w:pStyle w:val="BodyText"/>
        <w:spacing w:line="480" w:lineRule="auto"/>
        <w:jc w:val="both"/>
        <w:rPr>
          <w:rFonts w:ascii="Arial" w:hAnsi="Arial"/>
        </w:rPr>
      </w:pPr>
      <w:r w:rsidRPr="00241F24">
        <w:rPr>
          <w:rFonts w:ascii="Arial" w:hAnsi="Arial"/>
        </w:rPr>
        <w:t>Experimentally reported</w:t>
      </w:r>
      <w:r w:rsidR="003327A2" w:rsidRPr="00241F24">
        <w:rPr>
          <w:rFonts w:ascii="Arial" w:hAnsi="Arial"/>
        </w:rPr>
        <w:t xml:space="preserve"> values for the external </w:t>
      </w:r>
      <w:r w:rsidR="003759E6">
        <w:rPr>
          <w:rFonts w:ascii="Arial" w:hAnsi="Arial"/>
        </w:rPr>
        <w:t xml:space="preserve">cation </w:t>
      </w:r>
      <w:r w:rsidR="003327A2" w:rsidRPr="00241F24">
        <w:rPr>
          <w:rFonts w:ascii="Arial" w:hAnsi="Arial"/>
        </w:rPr>
        <w:t xml:space="preserve">concentrations </w:t>
      </w:r>
      <w:r w:rsidR="00024880">
        <w:rPr>
          <w:rFonts w:ascii="Arial" w:hAnsi="Arial"/>
        </w:rPr>
        <w:t xml:space="preserve">differ markedly from those of normal extracellular fluid. </w:t>
      </w:r>
      <w:r w:rsidR="003327A2" w:rsidRPr="00241F24">
        <w:rPr>
          <w:rFonts w:ascii="Arial" w:hAnsi="Arial"/>
        </w:rPr>
        <w:t xml:space="preserve">We have </w:t>
      </w:r>
      <w:r w:rsidR="00024880">
        <w:rPr>
          <w:rFonts w:ascii="Arial" w:hAnsi="Arial"/>
        </w:rPr>
        <w:t>incorporated</w:t>
      </w:r>
      <w:r w:rsidR="003327A2" w:rsidRPr="00241F24">
        <w:rPr>
          <w:rFonts w:ascii="Arial" w:hAnsi="Arial"/>
        </w:rPr>
        <w:t xml:space="preserve"> these </w:t>
      </w:r>
      <w:r w:rsidR="00024880">
        <w:rPr>
          <w:rFonts w:ascii="Arial" w:hAnsi="Arial"/>
        </w:rPr>
        <w:t xml:space="preserve">values for </w:t>
      </w:r>
      <w:r w:rsidR="003327A2" w:rsidRPr="00241F24">
        <w:rPr>
          <w:rFonts w:ascii="Arial" w:hAnsi="Arial"/>
        </w:rPr>
        <w:t xml:space="preserve">extracellular </w:t>
      </w:r>
      <w:r w:rsidR="00024880">
        <w:rPr>
          <w:rFonts w:ascii="Arial" w:hAnsi="Arial"/>
        </w:rPr>
        <w:t xml:space="preserve">ion </w:t>
      </w:r>
      <w:r w:rsidR="003327A2" w:rsidRPr="00241F24">
        <w:rPr>
          <w:rFonts w:ascii="Arial" w:hAnsi="Arial"/>
        </w:rPr>
        <w:t>concentrations</w:t>
      </w:r>
      <w:r w:rsidR="00313D16">
        <w:rPr>
          <w:rFonts w:ascii="Arial" w:hAnsi="Arial"/>
        </w:rPr>
        <w:t xml:space="preserve">. </w:t>
      </w:r>
    </w:p>
    <w:p w:rsidR="00FB75B4" w:rsidRDefault="003327A2" w:rsidP="00E37238">
      <w:pPr>
        <w:pStyle w:val="BodyText"/>
        <w:spacing w:after="0"/>
        <w:jc w:val="both"/>
        <w:rPr>
          <w:rFonts w:ascii="Arial" w:hAnsi="Arial"/>
        </w:rPr>
      </w:pPr>
      <w:bookmarkStart w:id="6" w:name="733"/>
      <w:bookmarkEnd w:id="6"/>
      <w:r w:rsidRPr="00241F24">
        <w:rPr>
          <w:rStyle w:val="Strong"/>
          <w:rFonts w:ascii="Arial" w:hAnsi="Arial"/>
        </w:rPr>
        <w:t>Table 1:</w:t>
      </w:r>
      <w:r w:rsidRPr="00241F24">
        <w:rPr>
          <w:rFonts w:ascii="Arial" w:hAnsi="Arial"/>
        </w:rPr>
        <w:t xml:space="preserve"> Consensus Values of Ion Concentrations for Chondrocyte Electrophysiology (</w:t>
      </w:r>
      <w:hyperlink r:id="rId7" w:anchor="Wilkinsetal2000" w:history="1">
        <w:r w:rsidRPr="00241F24">
          <w:rPr>
            <w:rStyle w:val="Hyperlink"/>
            <w:rFonts w:ascii="Arial" w:hAnsi="Arial"/>
          </w:rPr>
          <w:t>8</w:t>
        </w:r>
      </w:hyperlink>
      <w:r w:rsidRPr="00241F24">
        <w:rPr>
          <w:rFonts w:ascii="Arial" w:hAnsi="Arial"/>
        </w:rPr>
        <w:t>).</w:t>
      </w:r>
    </w:p>
    <w:p w:rsidR="003327A2" w:rsidRPr="00241F24" w:rsidRDefault="003327A2" w:rsidP="00E37238">
      <w:pPr>
        <w:pStyle w:val="BodyText"/>
        <w:spacing w:after="0"/>
        <w:jc w:val="both"/>
        <w:rPr>
          <w:rFonts w:ascii="Arial" w:hAnsi="Arial"/>
        </w:rPr>
      </w:pPr>
    </w:p>
    <w:tbl>
      <w:tblPr>
        <w:tblW w:w="0" w:type="auto"/>
        <w:jc w:val="center"/>
        <w:tblLayout w:type="fixed"/>
        <w:tblCellMar>
          <w:top w:w="28" w:type="dxa"/>
          <w:left w:w="28" w:type="dxa"/>
          <w:bottom w:w="28" w:type="dxa"/>
          <w:right w:w="28" w:type="dxa"/>
        </w:tblCellMar>
        <w:tblLook w:val="0000"/>
      </w:tblPr>
      <w:tblGrid>
        <w:gridCol w:w="6189"/>
      </w:tblGrid>
      <w:tr w:rsidR="003327A2" w:rsidRPr="00241F24">
        <w:trPr>
          <w:jc w:val="center"/>
        </w:trPr>
        <w:tc>
          <w:tcPr>
            <w:tcW w:w="6189" w:type="dxa"/>
            <w:shd w:val="clear" w:color="auto" w:fill="auto"/>
            <w:vAlign w:val="center"/>
          </w:tcPr>
          <w:tbl>
            <w:tblPr>
              <w:tblW w:w="0" w:type="auto"/>
              <w:jc w:val="center"/>
              <w:tblLayout w:type="fixed"/>
              <w:tblCellMar>
                <w:top w:w="33" w:type="dxa"/>
                <w:left w:w="33" w:type="dxa"/>
                <w:bottom w:w="33" w:type="dxa"/>
                <w:right w:w="33" w:type="dxa"/>
              </w:tblCellMar>
              <w:tblLook w:val="0000"/>
            </w:tblPr>
            <w:tblGrid>
              <w:gridCol w:w="1876"/>
              <w:gridCol w:w="1276"/>
              <w:gridCol w:w="850"/>
              <w:gridCol w:w="1979"/>
              <w:gridCol w:w="86"/>
            </w:tblGrid>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Cytoplasm</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Matrix</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Serum/</w:t>
                  </w:r>
                  <w:proofErr w:type="spellStart"/>
                  <w:r w:rsidRPr="00241F24">
                    <w:rPr>
                      <w:rFonts w:ascii="Arial" w:hAnsi="Arial"/>
                    </w:rPr>
                    <w:t>Synovium</w:t>
                  </w:r>
                  <w:proofErr w:type="spellEnd"/>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r>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noProof/>
                      <w:lang w:eastAsia="en-US" w:bidi="ar-SA"/>
                    </w:rPr>
                    <w:drawing>
                      <wp:inline distT="0" distB="0" distL="0" distR="0">
                        <wp:extent cx="406400" cy="279400"/>
                        <wp:effectExtent l="2540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406400" cy="2794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roofErr w:type="gramStart"/>
                  <w:r w:rsidRPr="00241F24">
                    <w:rPr>
                      <w:rFonts w:ascii="Arial" w:hAnsi="Arial"/>
                    </w:rPr>
                    <w:t>mM</w:t>
                  </w:r>
                  <w:proofErr w:type="gramEnd"/>
                  <w:r w:rsidRPr="00241F24">
                    <w:rPr>
                      <w:rFonts w:ascii="Arial" w:hAnsi="Arial"/>
                    </w:rPr>
                    <w:t>)</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40</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240-350</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140</w:t>
                  </w:r>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r>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noProof/>
                      <w:lang w:eastAsia="en-US" w:bidi="ar-SA"/>
                    </w:rPr>
                    <w:drawing>
                      <wp:inline distT="0" distB="0" distL="0" distR="0">
                        <wp:extent cx="342900" cy="279400"/>
                        <wp:effectExtent l="25400" t="0" r="0" b="0"/>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342900" cy="2794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roofErr w:type="gramStart"/>
                  <w:r w:rsidRPr="00241F24">
                    <w:rPr>
                      <w:rFonts w:ascii="Arial" w:hAnsi="Arial"/>
                    </w:rPr>
                    <w:t>mM</w:t>
                  </w:r>
                  <w:proofErr w:type="gramEnd"/>
                  <w:r w:rsidRPr="00241F24">
                    <w:rPr>
                      <w:rFonts w:ascii="Arial" w:hAnsi="Arial"/>
                    </w:rPr>
                    <w:t>)</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120-140</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7-12</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5</w:t>
                  </w:r>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r>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noProof/>
                      <w:lang w:eastAsia="en-US" w:bidi="ar-SA"/>
                    </w:rPr>
                    <w:drawing>
                      <wp:inline distT="0" distB="0" distL="0" distR="0">
                        <wp:extent cx="444500" cy="285750"/>
                        <wp:effectExtent l="25400" t="0" r="0" b="0"/>
                        <wp:docPr id="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44500" cy="28575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roofErr w:type="gramStart"/>
                  <w:r w:rsidRPr="00241F24">
                    <w:rPr>
                      <w:rFonts w:ascii="Arial" w:hAnsi="Arial"/>
                    </w:rPr>
                    <w:t>mM</w:t>
                  </w:r>
                  <w:proofErr w:type="gramEnd"/>
                  <w:r w:rsidRPr="00241F24">
                    <w:rPr>
                      <w:rFonts w:ascii="Arial" w:hAnsi="Arial"/>
                    </w:rPr>
                    <w:t>)</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8.e-5</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6-15</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1.5</w:t>
                  </w:r>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r>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noProof/>
                      <w:lang w:eastAsia="en-US" w:bidi="ar-SA"/>
                    </w:rPr>
                    <w:drawing>
                      <wp:inline distT="0" distB="0" distL="0" distR="0">
                        <wp:extent cx="711200" cy="285750"/>
                        <wp:effectExtent l="25400" t="0" r="0" b="0"/>
                        <wp:docPr id="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711200" cy="28575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60-90</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60-100</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140</w:t>
                  </w:r>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r>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noProof/>
                      <w:lang w:eastAsia="en-US" w:bidi="ar-SA"/>
                    </w:rPr>
                    <w:drawing>
                      <wp:inline distT="0" distB="0" distL="0" distR="0">
                        <wp:extent cx="863600" cy="292100"/>
                        <wp:effectExtent l="25400" t="0" r="0" b="0"/>
                        <wp:docPr id="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863600" cy="2921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20</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15</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23</w:t>
                  </w:r>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r>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noProof/>
                      <w:lang w:eastAsia="en-US" w:bidi="ar-SA"/>
                    </w:rPr>
                    <w:drawing>
                      <wp:inline distT="0" distB="0" distL="0" distR="0">
                        <wp:extent cx="793750" cy="298450"/>
                        <wp:effectExtent l="25400" t="0" r="0" b="0"/>
                        <wp:docPr id="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793750" cy="29845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0.17</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0.30</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0.81</w:t>
                  </w:r>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r>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proofErr w:type="gramStart"/>
                  <w:r w:rsidRPr="00241F24">
                    <w:rPr>
                      <w:rFonts w:ascii="Arial" w:hAnsi="Arial"/>
                    </w:rPr>
                    <w:t>pH</w:t>
                  </w:r>
                  <w:proofErr w:type="gramEnd"/>
                  <w:r w:rsidRPr="00241F24">
                    <w:rPr>
                      <w:rFonts w:ascii="Arial" w:hAnsi="Arial"/>
                    </w:rPr>
                    <w:t xml:space="preserve"> (mM)</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7.1</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6.6-6.9</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7.4</w:t>
                  </w:r>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p>
              </w:tc>
            </w:tr>
            <w:tr w:rsidR="003327A2" w:rsidRPr="00241F24">
              <w:trPr>
                <w:jc w:val="center"/>
              </w:trPr>
              <w:tc>
                <w:tcPr>
                  <w:tcW w:w="18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Osmolarity (</w:t>
                  </w:r>
                  <w:proofErr w:type="spellStart"/>
                  <w:r w:rsidRPr="00241F24">
                    <w:rPr>
                      <w:rFonts w:ascii="Arial" w:hAnsi="Arial"/>
                    </w:rPr>
                    <w:t>mOsm</w:t>
                  </w:r>
                  <w:proofErr w:type="spellEnd"/>
                  <w:r w:rsidRPr="00241F24">
                    <w:rPr>
                      <w:rFonts w:ascii="Arial" w:hAnsi="Arial"/>
                    </w:rPr>
                    <w:t>)</w:t>
                  </w:r>
                </w:p>
              </w:tc>
              <w:tc>
                <w:tcPr>
                  <w:tcW w:w="127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w:t>
                  </w:r>
                </w:p>
              </w:tc>
              <w:tc>
                <w:tcPr>
                  <w:tcW w:w="850"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350-450</w:t>
                  </w:r>
                </w:p>
              </w:tc>
              <w:tc>
                <w:tcPr>
                  <w:tcW w:w="1979"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300</w:t>
                  </w:r>
                </w:p>
              </w:tc>
              <w:tc>
                <w:tcPr>
                  <w:tcW w:w="86" w:type="dxa"/>
                  <w:shd w:val="clear" w:color="auto" w:fill="auto"/>
                  <w:vAlign w:val="center"/>
                </w:tcPr>
                <w:p w:rsidR="003327A2" w:rsidRPr="00241F24" w:rsidRDefault="003327A2" w:rsidP="00E37238">
                  <w:pPr>
                    <w:pStyle w:val="TableContents"/>
                    <w:jc w:val="both"/>
                    <w:rPr>
                      <w:rFonts w:ascii="Arial" w:hAnsi="Arial"/>
                    </w:rPr>
                  </w:pPr>
                  <w:r w:rsidRPr="00241F24">
                    <w:rPr>
                      <w:rFonts w:ascii="Arial" w:hAnsi="Arial"/>
                    </w:rPr>
                    <w:t> </w:t>
                  </w:r>
                  <w:bookmarkStart w:id="7" w:name="tab%3Aexternal-concentrations-2"/>
                  <w:bookmarkEnd w:id="7"/>
                </w:p>
              </w:tc>
            </w:tr>
          </w:tbl>
          <w:p w:rsidR="003327A2" w:rsidRPr="00241F24" w:rsidRDefault="003327A2" w:rsidP="00E37238">
            <w:pPr>
              <w:pStyle w:val="TableContents"/>
              <w:jc w:val="both"/>
              <w:rPr>
                <w:rFonts w:ascii="Arial" w:hAnsi="Arial"/>
              </w:rPr>
            </w:pPr>
          </w:p>
        </w:tc>
      </w:tr>
    </w:tbl>
    <w:p w:rsidR="003327A2" w:rsidRPr="00241F24" w:rsidRDefault="003327A2" w:rsidP="00E37238">
      <w:pPr>
        <w:pStyle w:val="BodyText"/>
        <w:jc w:val="both"/>
        <w:rPr>
          <w:ins w:id="8" w:author="Mary M Maleckar" w:date="2012-10-05T16:24:00Z"/>
          <w:rFonts w:ascii="Arial" w:hAnsi="Arial"/>
        </w:rPr>
      </w:pPr>
    </w:p>
    <w:p w:rsidR="003327A2" w:rsidRPr="00241F24" w:rsidRDefault="003327A2" w:rsidP="00E37238">
      <w:pPr>
        <w:pStyle w:val="BodyText"/>
        <w:jc w:val="both"/>
        <w:rPr>
          <w:rFonts w:ascii="Arial" w:hAnsi="Arial"/>
        </w:rPr>
      </w:pPr>
    </w:p>
    <w:p w:rsidR="00C543D6" w:rsidRPr="00024880" w:rsidRDefault="00024880" w:rsidP="00E37238">
      <w:pPr>
        <w:pStyle w:val="BodyText"/>
        <w:jc w:val="both"/>
        <w:rPr>
          <w:rFonts w:ascii="Arial" w:hAnsi="Arial"/>
          <w:b/>
        </w:rPr>
      </w:pPr>
      <w:r w:rsidRPr="00024880">
        <w:rPr>
          <w:rFonts w:ascii="Arial" w:hAnsi="Arial"/>
          <w:b/>
        </w:rPr>
        <w:t>MATHEMATICAL FORMULATIONS FOR IONIC PUMP AND EXCHANGER CURRENTS</w:t>
      </w:r>
    </w:p>
    <w:p w:rsidR="00C543D6" w:rsidRPr="00241F24" w:rsidRDefault="00C543D6" w:rsidP="00E37238">
      <w:pPr>
        <w:pStyle w:val="BodyText"/>
        <w:jc w:val="both"/>
        <w:rPr>
          <w:rFonts w:ascii="Arial" w:hAnsi="Arial"/>
        </w:rPr>
      </w:pPr>
      <w:bookmarkStart w:id="9" w:name="SECTION00021000000000000000"/>
      <w:bookmarkStart w:id="10" w:name="sec%3Aformulation-ionic-current"/>
      <w:bookmarkEnd w:id="9"/>
      <w:bookmarkEnd w:id="10"/>
    </w:p>
    <w:p w:rsidR="00A9375A" w:rsidRPr="00FB75B4" w:rsidRDefault="00A9375A" w:rsidP="00E37238">
      <w:pPr>
        <w:pStyle w:val="Heading3"/>
        <w:keepNext w:val="0"/>
        <w:keepLines w:val="0"/>
        <w:widowControl w:val="0"/>
        <w:numPr>
          <w:ilvl w:val="2"/>
          <w:numId w:val="1"/>
        </w:numPr>
        <w:suppressAutoHyphens/>
        <w:spacing w:before="240" w:after="283"/>
        <w:jc w:val="both"/>
        <w:rPr>
          <w:rFonts w:ascii="Arial" w:hAnsi="Arial"/>
          <w:color w:val="auto"/>
        </w:rPr>
      </w:pPr>
      <w:bookmarkStart w:id="11" w:name="SECTION00021100000000000000"/>
      <w:bookmarkStart w:id="12" w:name="sec%3Apotassium-channels"/>
      <w:bookmarkEnd w:id="11"/>
      <w:bookmarkEnd w:id="12"/>
      <w:r w:rsidRPr="00FB75B4">
        <w:rPr>
          <w:rFonts w:ascii="Arial" w:hAnsi="Arial"/>
          <w:color w:val="auto"/>
        </w:rPr>
        <w:t xml:space="preserve">Background Leakage Currents </w:t>
      </w:r>
    </w:p>
    <w:p w:rsidR="00A9375A" w:rsidRPr="00241F24" w:rsidRDefault="00A9375A" w:rsidP="00E37238">
      <w:pPr>
        <w:pStyle w:val="BodyText"/>
        <w:jc w:val="both"/>
        <w:rPr>
          <w:rFonts w:ascii="Arial" w:hAnsi="Arial"/>
        </w:rPr>
      </w:pPr>
      <w:r w:rsidRPr="00241F24">
        <w:rPr>
          <w:rFonts w:ascii="Arial" w:hAnsi="Arial"/>
        </w:rPr>
        <w:t>The model accounts for background leakage of Na</w:t>
      </w:r>
      <w:r w:rsidRPr="00FB75B4">
        <w:rPr>
          <w:rFonts w:ascii="Arial" w:hAnsi="Arial"/>
          <w:vertAlign w:val="superscript"/>
        </w:rPr>
        <w:t>+</w:t>
      </w:r>
      <w:r w:rsidRPr="00241F24">
        <w:rPr>
          <w:rFonts w:ascii="Arial" w:hAnsi="Arial"/>
        </w:rPr>
        <w:t xml:space="preserve"> and K</w:t>
      </w:r>
      <w:r w:rsidRPr="00FB75B4">
        <w:rPr>
          <w:rFonts w:ascii="Arial" w:hAnsi="Arial"/>
          <w:vertAlign w:val="superscript"/>
        </w:rPr>
        <w:t>+</w:t>
      </w:r>
      <w:r w:rsidRPr="00241F24">
        <w:rPr>
          <w:rFonts w:ascii="Arial" w:hAnsi="Arial"/>
        </w:rPr>
        <w:t xml:space="preserve"> through the use of time-independent channels whose mathematical expressions are based on </w:t>
      </w:r>
      <w:r w:rsidR="00313D16">
        <w:rPr>
          <w:rFonts w:ascii="Arial" w:hAnsi="Arial"/>
        </w:rPr>
        <w:t xml:space="preserve">standard </w:t>
      </w:r>
      <w:r w:rsidRPr="00241F24">
        <w:rPr>
          <w:rFonts w:ascii="Arial" w:hAnsi="Arial"/>
        </w:rPr>
        <w:t>Hodgkin-Huxley formalism</w:t>
      </w:r>
      <w:r w:rsidR="00313D16">
        <w:rPr>
          <w:rFonts w:ascii="Arial" w:hAnsi="Arial"/>
        </w:rPr>
        <w:t>s</w:t>
      </w:r>
      <w:r w:rsidRPr="00241F24">
        <w:rPr>
          <w:rFonts w:ascii="Arial" w:hAnsi="Arial"/>
        </w:rPr>
        <w:t xml:space="preserve">: </w:t>
      </w:r>
    </w:p>
    <w:tbl>
      <w:tblPr>
        <w:tblW w:w="0" w:type="auto"/>
        <w:jc w:val="center"/>
        <w:tblLayout w:type="fixed"/>
        <w:tblCellMar>
          <w:left w:w="0" w:type="dxa"/>
          <w:right w:w="0" w:type="dxa"/>
        </w:tblCellMar>
        <w:tblLook w:val="0000"/>
      </w:tblPr>
      <w:tblGrid>
        <w:gridCol w:w="9572"/>
        <w:gridCol w:w="632"/>
      </w:tblGrid>
      <w:tr w:rsidR="00A9375A" w:rsidRPr="00241F24">
        <w:trPr>
          <w:jc w:val="center"/>
        </w:trPr>
        <w:tc>
          <w:tcPr>
            <w:tcW w:w="9572"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noProof/>
                <w:lang w:eastAsia="en-US" w:bidi="ar-SA"/>
              </w:rPr>
              <w:drawing>
                <wp:inline distT="0" distB="0" distL="0" distR="0">
                  <wp:extent cx="2628900" cy="387350"/>
                  <wp:effectExtent l="2540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628900" cy="387350"/>
                          </a:xfrm>
                          <a:prstGeom prst="rect">
                            <a:avLst/>
                          </a:prstGeom>
                          <a:solidFill>
                            <a:srgbClr val="FFFFFF"/>
                          </a:solidFill>
                          <a:ln w="9525">
                            <a:noFill/>
                            <a:miter lim="800000"/>
                            <a:headEnd/>
                            <a:tailEnd/>
                          </a:ln>
                        </pic:spPr>
                      </pic:pic>
                    </a:graphicData>
                  </a:graphic>
                </wp:inline>
              </w:drawing>
            </w:r>
          </w:p>
        </w:tc>
        <w:tc>
          <w:tcPr>
            <w:tcW w:w="632" w:type="dxa"/>
            <w:shd w:val="clear" w:color="auto" w:fill="auto"/>
            <w:vAlign w:val="center"/>
          </w:tcPr>
          <w:p w:rsidR="00EB6841" w:rsidRPr="00241F24" w:rsidRDefault="00EB6841" w:rsidP="00E37238">
            <w:pPr>
              <w:pStyle w:val="TableContents"/>
              <w:jc w:val="both"/>
              <w:rPr>
                <w:rFonts w:ascii="Arial" w:hAnsi="Arial"/>
              </w:rPr>
            </w:pPr>
            <w:r w:rsidRPr="00241F24">
              <w:rPr>
                <w:rFonts w:ascii="Arial" w:hAnsi="Arial"/>
              </w:rPr>
              <w:t>(1</w:t>
            </w:r>
            <w:r w:rsidR="00A9375A" w:rsidRPr="00241F24">
              <w:rPr>
                <w:rFonts w:ascii="Arial" w:hAnsi="Arial"/>
              </w:rPr>
              <w:t>)</w:t>
            </w:r>
          </w:p>
          <w:p w:rsidR="00A9375A" w:rsidRPr="00241F24" w:rsidRDefault="00EB6841" w:rsidP="00E37238">
            <w:pPr>
              <w:pStyle w:val="TableContents"/>
              <w:jc w:val="both"/>
              <w:rPr>
                <w:rFonts w:ascii="Arial" w:hAnsi="Arial"/>
              </w:rPr>
            </w:pPr>
            <w:r w:rsidRPr="00241F24">
              <w:rPr>
                <w:rFonts w:ascii="Arial" w:hAnsi="Arial"/>
              </w:rPr>
              <w:t>(2)</w:t>
            </w:r>
          </w:p>
        </w:tc>
      </w:tr>
    </w:tbl>
    <w:p w:rsidR="00A9375A" w:rsidRPr="00241F24" w:rsidRDefault="00A9375A" w:rsidP="00E37238">
      <w:pPr>
        <w:pStyle w:val="BodyText"/>
        <w:jc w:val="both"/>
        <w:rPr>
          <w:rFonts w:ascii="Arial" w:hAnsi="Arial"/>
        </w:rPr>
      </w:pPr>
    </w:p>
    <w:p w:rsidR="00A9375A" w:rsidRPr="00241F24" w:rsidRDefault="00A9375A" w:rsidP="00E37238">
      <w:pPr>
        <w:pStyle w:val="BodyText"/>
        <w:jc w:val="both"/>
        <w:rPr>
          <w:rFonts w:ascii="Arial" w:hAnsi="Arial"/>
        </w:rPr>
      </w:pPr>
      <w:r w:rsidRPr="00241F24">
        <w:rPr>
          <w:rFonts w:ascii="Arial" w:hAnsi="Arial"/>
        </w:rPr>
        <w:t>The Nernst potentials for Na</w:t>
      </w:r>
      <w:r w:rsidRPr="00FB75B4">
        <w:rPr>
          <w:rFonts w:ascii="Arial" w:hAnsi="Arial"/>
          <w:vertAlign w:val="superscript"/>
        </w:rPr>
        <w:t>+</w:t>
      </w:r>
      <w:r w:rsidRPr="00241F24">
        <w:rPr>
          <w:rFonts w:ascii="Arial" w:hAnsi="Arial"/>
        </w:rPr>
        <w:t xml:space="preserve"> and K</w:t>
      </w:r>
      <w:r w:rsidRPr="00FB75B4">
        <w:rPr>
          <w:rFonts w:ascii="Arial" w:hAnsi="Arial"/>
          <w:vertAlign w:val="superscript"/>
        </w:rPr>
        <w:t>+</w:t>
      </w:r>
      <w:r w:rsidRPr="00241F24">
        <w:rPr>
          <w:rFonts w:ascii="Arial" w:hAnsi="Arial"/>
        </w:rPr>
        <w:t xml:space="preserve"> are computed based on their respective intra- and extracellular concentrations: </w:t>
      </w:r>
    </w:p>
    <w:tbl>
      <w:tblPr>
        <w:tblW w:w="0" w:type="auto"/>
        <w:jc w:val="center"/>
        <w:tblLayout w:type="fixed"/>
        <w:tblCellMar>
          <w:left w:w="0" w:type="dxa"/>
          <w:right w:w="0" w:type="dxa"/>
        </w:tblCellMar>
        <w:tblLook w:val="0000"/>
      </w:tblPr>
      <w:tblGrid>
        <w:gridCol w:w="9705"/>
        <w:gridCol w:w="499"/>
      </w:tblGrid>
      <w:tr w:rsidR="00A9375A" w:rsidRPr="00241F24">
        <w:trPr>
          <w:jc w:val="center"/>
        </w:trPr>
        <w:tc>
          <w:tcPr>
            <w:tcW w:w="9705"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noProof/>
                <w:lang w:eastAsia="en-US" w:bidi="ar-SA"/>
              </w:rPr>
              <w:drawing>
                <wp:inline distT="0" distB="0" distL="0" distR="0">
                  <wp:extent cx="2730500" cy="704850"/>
                  <wp:effectExtent l="25400" t="0" r="0" b="0"/>
                  <wp:docPr id="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2730500" cy="704850"/>
                          </a:xfrm>
                          <a:prstGeom prst="rect">
                            <a:avLst/>
                          </a:prstGeom>
                          <a:solidFill>
                            <a:srgbClr val="FFFFFF"/>
                          </a:solidFill>
                          <a:ln w="9525">
                            <a:noFill/>
                            <a:miter lim="800000"/>
                            <a:headEnd/>
                            <a:tailEnd/>
                          </a:ln>
                        </pic:spPr>
                      </pic:pic>
                    </a:graphicData>
                  </a:graphic>
                </wp:inline>
              </w:drawing>
            </w:r>
          </w:p>
        </w:tc>
        <w:tc>
          <w:tcPr>
            <w:tcW w:w="499" w:type="dxa"/>
            <w:shd w:val="clear" w:color="auto" w:fill="auto"/>
            <w:vAlign w:val="center"/>
          </w:tcPr>
          <w:p w:rsidR="00EB6841" w:rsidRPr="00241F24" w:rsidRDefault="00A9375A" w:rsidP="00E37238">
            <w:pPr>
              <w:pStyle w:val="TableContents"/>
              <w:jc w:val="both"/>
              <w:rPr>
                <w:rFonts w:ascii="Arial" w:hAnsi="Arial"/>
              </w:rPr>
            </w:pPr>
            <w:r w:rsidRPr="00241F24">
              <w:rPr>
                <w:rFonts w:ascii="Arial" w:hAnsi="Arial"/>
              </w:rPr>
              <w:t> </w:t>
            </w:r>
            <w:r w:rsidR="00EB6841" w:rsidRPr="00241F24">
              <w:rPr>
                <w:rFonts w:ascii="Arial" w:hAnsi="Arial"/>
              </w:rPr>
              <w:t>(3)</w:t>
            </w:r>
          </w:p>
          <w:p w:rsidR="00A9375A" w:rsidRPr="00241F24" w:rsidRDefault="00313D16" w:rsidP="00E37238">
            <w:pPr>
              <w:pStyle w:val="TableContents"/>
              <w:jc w:val="both"/>
              <w:rPr>
                <w:rFonts w:ascii="Arial" w:hAnsi="Arial"/>
              </w:rPr>
            </w:pPr>
            <w:r>
              <w:rPr>
                <w:rFonts w:ascii="Arial" w:hAnsi="Arial"/>
              </w:rPr>
              <w:t xml:space="preserve"> </w:t>
            </w:r>
            <w:r w:rsidR="00EB6841" w:rsidRPr="00241F24">
              <w:rPr>
                <w:rFonts w:ascii="Arial" w:hAnsi="Arial"/>
              </w:rPr>
              <w:t>(4</w:t>
            </w:r>
            <w:proofErr w:type="gramStart"/>
            <w:r w:rsidR="00EB6841" w:rsidRPr="00241F24">
              <w:rPr>
                <w:rFonts w:ascii="Arial" w:hAnsi="Arial"/>
              </w:rPr>
              <w:t>)</w:t>
            </w:r>
            <w:r w:rsidR="00A9375A" w:rsidRPr="00241F24">
              <w:rPr>
                <w:rFonts w:ascii="Arial" w:hAnsi="Arial"/>
              </w:rPr>
              <w:t>  </w:t>
            </w:r>
            <w:proofErr w:type="gramEnd"/>
          </w:p>
        </w:tc>
      </w:tr>
    </w:tbl>
    <w:p w:rsidR="00A9375A" w:rsidRPr="00241F24" w:rsidRDefault="00A9375A" w:rsidP="00E37238">
      <w:pPr>
        <w:pStyle w:val="BodyText"/>
        <w:jc w:val="both"/>
        <w:rPr>
          <w:rFonts w:ascii="Arial" w:hAnsi="Arial"/>
        </w:rPr>
      </w:pPr>
    </w:p>
    <w:p w:rsidR="00A9375A" w:rsidRPr="00313D16" w:rsidRDefault="00313D16" w:rsidP="00E37238">
      <w:pPr>
        <w:pStyle w:val="BodyText"/>
        <w:jc w:val="both"/>
        <w:rPr>
          <w:rFonts w:ascii="Arial" w:hAnsi="Arial"/>
          <w:szCs w:val="4"/>
        </w:rPr>
      </w:pPr>
      <w:r>
        <w:rPr>
          <w:rFonts w:ascii="Arial" w:hAnsi="Arial"/>
        </w:rPr>
        <w:t xml:space="preserve">As indicated in the section below there is evidence that adult mammalian chondrocytes from a number of species express time independent and/or ligand gated </w:t>
      </w:r>
      <w:proofErr w:type="spellStart"/>
      <w:r>
        <w:rPr>
          <w:rFonts w:ascii="Arial" w:hAnsi="Arial"/>
        </w:rPr>
        <w:t>Cl</w:t>
      </w:r>
      <w:proofErr w:type="spellEnd"/>
      <w:r>
        <w:rPr>
          <w:rFonts w:ascii="Arial" w:hAnsi="Arial"/>
          <w:vertAlign w:val="superscript"/>
        </w:rPr>
        <w:t>-</w:t>
      </w:r>
      <w:r>
        <w:rPr>
          <w:rFonts w:ascii="Arial" w:hAnsi="Arial"/>
        </w:rPr>
        <w:t xml:space="preserve"> channels.  We have incorporated this type of current into our model by treating it as a background current, specified by the equations below.</w:t>
      </w:r>
    </w:p>
    <w:p w:rsidR="00A9375A" w:rsidRPr="00241F24" w:rsidRDefault="00A9375A" w:rsidP="00E37238">
      <w:pPr>
        <w:widowControl w:val="0"/>
        <w:jc w:val="both"/>
        <w:rPr>
          <w:szCs w:val="4"/>
        </w:rPr>
      </w:pPr>
    </w:p>
    <w:tbl>
      <w:tblPr>
        <w:tblW w:w="0" w:type="auto"/>
        <w:jc w:val="center"/>
        <w:tblLayout w:type="fixed"/>
        <w:tblCellMar>
          <w:left w:w="0" w:type="dxa"/>
          <w:right w:w="0" w:type="dxa"/>
        </w:tblCellMar>
        <w:tblLook w:val="0000"/>
      </w:tblPr>
      <w:tblGrid>
        <w:gridCol w:w="8978"/>
        <w:gridCol w:w="1226"/>
      </w:tblGrid>
      <w:tr w:rsidR="00A9375A" w:rsidRPr="00241F24">
        <w:trPr>
          <w:jc w:val="center"/>
        </w:trPr>
        <w:tc>
          <w:tcPr>
            <w:tcW w:w="8978"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noProof/>
                <w:lang w:eastAsia="en-US" w:bidi="ar-SA"/>
              </w:rPr>
              <w:drawing>
                <wp:inline distT="0" distB="0" distL="0" distR="0">
                  <wp:extent cx="1263650" cy="260350"/>
                  <wp:effectExtent l="25400" t="0" r="6350" b="0"/>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1263650" cy="260350"/>
                          </a:xfrm>
                          <a:prstGeom prst="rect">
                            <a:avLst/>
                          </a:prstGeom>
                          <a:solidFill>
                            <a:srgbClr val="FFFFFF"/>
                          </a:solidFill>
                          <a:ln w="9525">
                            <a:noFill/>
                            <a:miter lim="800000"/>
                            <a:headEnd/>
                            <a:tailEnd/>
                          </a:ln>
                        </pic:spPr>
                      </pic:pic>
                    </a:graphicData>
                  </a:graphic>
                </wp:inline>
              </w:drawing>
            </w:r>
          </w:p>
        </w:tc>
        <w:tc>
          <w:tcPr>
            <w:tcW w:w="1226"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rPr>
              <w:t>(</w:t>
            </w:r>
            <w:r w:rsidR="00EB6841" w:rsidRPr="00241F24">
              <w:rPr>
                <w:rFonts w:ascii="Arial" w:hAnsi="Arial"/>
              </w:rPr>
              <w:t>5</w:t>
            </w:r>
            <w:r w:rsidRPr="00241F24">
              <w:rPr>
                <w:rFonts w:ascii="Arial" w:hAnsi="Arial"/>
              </w:rPr>
              <w:t>)</w:t>
            </w:r>
          </w:p>
        </w:tc>
      </w:tr>
    </w:tbl>
    <w:p w:rsidR="00A9375A" w:rsidRPr="00241F24" w:rsidRDefault="00A9375A" w:rsidP="00E37238">
      <w:pPr>
        <w:pStyle w:val="BodyText"/>
        <w:jc w:val="both"/>
        <w:rPr>
          <w:rFonts w:ascii="Arial" w:hAnsi="Arial"/>
        </w:rPr>
      </w:pPr>
    </w:p>
    <w:p w:rsidR="00A9375A" w:rsidRPr="00241F24" w:rsidRDefault="00A9375A" w:rsidP="00E37238">
      <w:pPr>
        <w:pStyle w:val="BodyText"/>
        <w:jc w:val="both"/>
        <w:rPr>
          <w:rFonts w:ascii="Arial" w:hAnsi="Arial"/>
        </w:rPr>
      </w:pPr>
      <w:proofErr w:type="gramStart"/>
      <w:r w:rsidRPr="00241F24">
        <w:rPr>
          <w:rFonts w:ascii="Arial" w:hAnsi="Arial"/>
        </w:rPr>
        <w:t>where</w:t>
      </w:r>
      <w:proofErr w:type="gramEnd"/>
      <w:r w:rsidRPr="00241F24">
        <w:rPr>
          <w:rFonts w:ascii="Arial" w:hAnsi="Arial"/>
        </w:rPr>
        <w:t xml:space="preserve"> </w:t>
      </w:r>
    </w:p>
    <w:tbl>
      <w:tblPr>
        <w:tblW w:w="0" w:type="auto"/>
        <w:jc w:val="center"/>
        <w:tblLayout w:type="fixed"/>
        <w:tblCellMar>
          <w:left w:w="0" w:type="dxa"/>
          <w:right w:w="0" w:type="dxa"/>
        </w:tblCellMar>
        <w:tblLook w:val="0000"/>
      </w:tblPr>
      <w:tblGrid>
        <w:gridCol w:w="9265"/>
        <w:gridCol w:w="939"/>
      </w:tblGrid>
      <w:tr w:rsidR="00A9375A" w:rsidRPr="00241F24">
        <w:trPr>
          <w:jc w:val="center"/>
        </w:trPr>
        <w:tc>
          <w:tcPr>
            <w:tcW w:w="9265"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noProof/>
                <w:lang w:eastAsia="en-US" w:bidi="ar-SA"/>
              </w:rPr>
              <w:drawing>
                <wp:inline distT="0" distB="0" distL="0" distR="0">
                  <wp:extent cx="1377950" cy="444500"/>
                  <wp:effectExtent l="25400" t="0" r="0" b="0"/>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1377950" cy="444500"/>
                          </a:xfrm>
                          <a:prstGeom prst="rect">
                            <a:avLst/>
                          </a:prstGeom>
                          <a:solidFill>
                            <a:srgbClr val="FFFFFF"/>
                          </a:solidFill>
                          <a:ln w="9525">
                            <a:noFill/>
                            <a:miter lim="800000"/>
                            <a:headEnd/>
                            <a:tailEnd/>
                          </a:ln>
                        </pic:spPr>
                      </pic:pic>
                    </a:graphicData>
                  </a:graphic>
                </wp:inline>
              </w:drawing>
            </w:r>
          </w:p>
        </w:tc>
        <w:tc>
          <w:tcPr>
            <w:tcW w:w="939"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rPr>
              <w:t>   </w:t>
            </w:r>
            <w:r w:rsidR="00024880">
              <w:rPr>
                <w:rFonts w:ascii="Arial" w:hAnsi="Arial"/>
              </w:rPr>
              <w:t>(6)</w:t>
            </w:r>
          </w:p>
        </w:tc>
      </w:tr>
    </w:tbl>
    <w:p w:rsidR="00A9375A" w:rsidRPr="00241F24" w:rsidRDefault="00A9375A" w:rsidP="00E37238">
      <w:pPr>
        <w:pStyle w:val="BodyText"/>
        <w:jc w:val="both"/>
        <w:rPr>
          <w:rFonts w:ascii="Arial" w:hAnsi="Arial"/>
        </w:rPr>
      </w:pPr>
    </w:p>
    <w:p w:rsidR="00A9375A" w:rsidRPr="00241F24" w:rsidRDefault="00A9375A" w:rsidP="00E37238">
      <w:pPr>
        <w:pStyle w:val="BodyText"/>
        <w:jc w:val="both"/>
        <w:rPr>
          <w:rFonts w:ascii="Arial" w:hAnsi="Arial"/>
        </w:rPr>
      </w:pPr>
      <w:proofErr w:type="gramStart"/>
      <w:r w:rsidRPr="00241F24">
        <w:rPr>
          <w:rFonts w:ascii="Arial" w:hAnsi="Arial"/>
        </w:rPr>
        <w:t>is</w:t>
      </w:r>
      <w:proofErr w:type="gramEnd"/>
      <w:r w:rsidRPr="00241F24">
        <w:rPr>
          <w:rFonts w:ascii="Arial" w:hAnsi="Arial"/>
        </w:rPr>
        <w:t xml:space="preserve"> the Nernst potential </w:t>
      </w:r>
      <w:r w:rsidR="00024880">
        <w:rPr>
          <w:rFonts w:ascii="Arial" w:hAnsi="Arial"/>
        </w:rPr>
        <w:t>due to</w:t>
      </w:r>
      <w:r w:rsidRPr="00241F24">
        <w:rPr>
          <w:rFonts w:ascii="Arial" w:hAnsi="Arial"/>
        </w:rPr>
        <w:t xml:space="preserve"> the difference in </w:t>
      </w:r>
      <w:proofErr w:type="spellStart"/>
      <w:r w:rsidR="00FB75B4">
        <w:rPr>
          <w:rFonts w:ascii="Arial" w:hAnsi="Arial"/>
        </w:rPr>
        <w:t>Cl</w:t>
      </w:r>
      <w:proofErr w:type="spellEnd"/>
      <w:r w:rsidR="00FB75B4">
        <w:rPr>
          <w:rFonts w:ascii="Arial" w:hAnsi="Arial"/>
          <w:vertAlign w:val="superscript"/>
        </w:rPr>
        <w:t>-</w:t>
      </w:r>
      <w:r w:rsidRPr="00241F24">
        <w:rPr>
          <w:rFonts w:ascii="Arial" w:hAnsi="Arial"/>
        </w:rPr>
        <w:t xml:space="preserve"> concentration inside and outside the cell.</w:t>
      </w:r>
    </w:p>
    <w:p w:rsidR="00A9375A" w:rsidRPr="00241F24" w:rsidRDefault="00A9375A" w:rsidP="00E37238">
      <w:pPr>
        <w:pStyle w:val="BodyText"/>
        <w:jc w:val="both"/>
        <w:rPr>
          <w:rFonts w:ascii="Arial" w:hAnsi="Arial"/>
        </w:rPr>
      </w:pPr>
    </w:p>
    <w:p w:rsidR="00A9375A" w:rsidRPr="009D635A" w:rsidRDefault="00A9375A" w:rsidP="00E37238">
      <w:pPr>
        <w:pStyle w:val="Heading3"/>
        <w:keepNext w:val="0"/>
        <w:keepLines w:val="0"/>
        <w:widowControl w:val="0"/>
        <w:numPr>
          <w:ilvl w:val="2"/>
          <w:numId w:val="1"/>
        </w:numPr>
        <w:suppressAutoHyphens/>
        <w:spacing w:before="240" w:after="283"/>
        <w:jc w:val="both"/>
        <w:rPr>
          <w:rFonts w:ascii="Arial" w:hAnsi="Arial"/>
          <w:color w:val="auto"/>
        </w:rPr>
      </w:pPr>
      <w:r w:rsidRPr="009D635A">
        <w:rPr>
          <w:rFonts w:ascii="Arial" w:hAnsi="Arial"/>
          <w:color w:val="auto"/>
        </w:rPr>
        <w:t xml:space="preserve">Ion Pumps and Exchangers </w:t>
      </w:r>
    </w:p>
    <w:p w:rsidR="00A9375A" w:rsidRPr="00241F24" w:rsidRDefault="00EB6841" w:rsidP="00E37238">
      <w:pPr>
        <w:pStyle w:val="BodyText"/>
        <w:jc w:val="both"/>
        <w:rPr>
          <w:ins w:id="13" w:author="Mary M Maleckar" w:date="2012-10-05T16:10:00Z"/>
          <w:rFonts w:ascii="Arial" w:hAnsi="Arial"/>
          <w:b/>
        </w:rPr>
      </w:pPr>
      <w:r w:rsidRPr="00241F24">
        <w:rPr>
          <w:rFonts w:ascii="Arial" w:hAnsi="Arial"/>
          <w:b/>
        </w:rPr>
        <w:t>Na</w:t>
      </w:r>
      <w:r w:rsidRPr="00241F24">
        <w:rPr>
          <w:rFonts w:ascii="Arial" w:hAnsi="Arial"/>
          <w:b/>
          <w:vertAlign w:val="superscript"/>
        </w:rPr>
        <w:t>+</w:t>
      </w:r>
      <w:r w:rsidR="009D635A">
        <w:rPr>
          <w:rFonts w:ascii="Arial" w:hAnsi="Arial"/>
          <w:b/>
        </w:rPr>
        <w:t>/</w:t>
      </w:r>
      <w:r w:rsidRPr="00241F24">
        <w:rPr>
          <w:rFonts w:ascii="Arial" w:hAnsi="Arial"/>
          <w:b/>
        </w:rPr>
        <w:t>K</w:t>
      </w:r>
      <w:r w:rsidRPr="00241F24">
        <w:rPr>
          <w:rFonts w:ascii="Arial" w:hAnsi="Arial"/>
          <w:b/>
          <w:vertAlign w:val="superscript"/>
        </w:rPr>
        <w:t>+</w:t>
      </w:r>
      <w:r w:rsidRPr="00241F24">
        <w:rPr>
          <w:rFonts w:ascii="Arial" w:hAnsi="Arial"/>
          <w:b/>
        </w:rPr>
        <w:t xml:space="preserve"> Pump</w:t>
      </w:r>
    </w:p>
    <w:p w:rsidR="00A9375A" w:rsidRPr="00241F24" w:rsidRDefault="00A9375A" w:rsidP="00E37238">
      <w:pPr>
        <w:pStyle w:val="BodyText"/>
        <w:jc w:val="both"/>
        <w:rPr>
          <w:rFonts w:ascii="Arial" w:hAnsi="Arial"/>
        </w:rPr>
      </w:pPr>
      <w:r w:rsidRPr="00241F24">
        <w:rPr>
          <w:rFonts w:ascii="Arial" w:hAnsi="Arial"/>
        </w:rPr>
        <w:t xml:space="preserve">The </w:t>
      </w:r>
      <w:r w:rsidR="00313D16">
        <w:rPr>
          <w:rFonts w:ascii="Arial" w:hAnsi="Arial"/>
        </w:rPr>
        <w:t>active</w:t>
      </w:r>
      <w:r w:rsidRPr="00241F24">
        <w:rPr>
          <w:rFonts w:ascii="Arial" w:hAnsi="Arial"/>
        </w:rPr>
        <w:t xml:space="preserve"> </w:t>
      </w:r>
      <w:r w:rsidR="00313D16">
        <w:rPr>
          <w:rFonts w:ascii="Arial" w:hAnsi="Arial"/>
        </w:rPr>
        <w:t>extrusion</w:t>
      </w:r>
      <w:r w:rsidRPr="00241F24">
        <w:rPr>
          <w:rFonts w:ascii="Arial" w:hAnsi="Arial"/>
        </w:rPr>
        <w:t xml:space="preserve"> of Na</w:t>
      </w:r>
      <w:r w:rsidRPr="009D635A">
        <w:rPr>
          <w:rFonts w:ascii="Arial" w:hAnsi="Arial"/>
          <w:vertAlign w:val="superscript"/>
        </w:rPr>
        <w:t>+</w:t>
      </w:r>
      <w:r w:rsidRPr="00241F24">
        <w:rPr>
          <w:rFonts w:ascii="Arial" w:hAnsi="Arial"/>
        </w:rPr>
        <w:t xml:space="preserve"> ions from the </w:t>
      </w:r>
      <w:r w:rsidR="00313D16">
        <w:rPr>
          <w:rFonts w:ascii="Arial" w:hAnsi="Arial"/>
        </w:rPr>
        <w:t>chondrocyte</w:t>
      </w:r>
      <w:r w:rsidRPr="00241F24">
        <w:rPr>
          <w:rFonts w:ascii="Arial" w:hAnsi="Arial"/>
        </w:rPr>
        <w:t xml:space="preserve"> </w:t>
      </w:r>
      <w:proofErr w:type="gramStart"/>
      <w:r w:rsidRPr="00241F24">
        <w:rPr>
          <w:rFonts w:ascii="Arial" w:hAnsi="Arial"/>
        </w:rPr>
        <w:t xml:space="preserve">is </w:t>
      </w:r>
      <w:r w:rsidR="00313D16">
        <w:rPr>
          <w:rFonts w:ascii="Arial" w:hAnsi="Arial"/>
        </w:rPr>
        <w:t xml:space="preserve">assumed to be </w:t>
      </w:r>
      <w:r w:rsidRPr="00241F24">
        <w:rPr>
          <w:rFonts w:ascii="Arial" w:hAnsi="Arial"/>
        </w:rPr>
        <w:t>achieved</w:t>
      </w:r>
      <w:proofErr w:type="gramEnd"/>
      <w:r w:rsidRPr="00241F24">
        <w:rPr>
          <w:rFonts w:ascii="Arial" w:hAnsi="Arial"/>
        </w:rPr>
        <w:t xml:space="preserve"> by the </w:t>
      </w:r>
      <w:r w:rsidR="00313D16">
        <w:rPr>
          <w:rFonts w:ascii="Arial" w:hAnsi="Arial"/>
        </w:rPr>
        <w:t>turn over</w:t>
      </w:r>
      <w:r w:rsidRPr="00241F24">
        <w:rPr>
          <w:rFonts w:ascii="Arial" w:hAnsi="Arial"/>
        </w:rPr>
        <w:t xml:space="preserve"> of </w:t>
      </w:r>
      <w:r w:rsidR="00313D16">
        <w:rPr>
          <w:rFonts w:ascii="Arial" w:hAnsi="Arial"/>
        </w:rPr>
        <w:t>an electrogenic</w:t>
      </w:r>
      <w:r w:rsidRPr="00241F24">
        <w:rPr>
          <w:rFonts w:ascii="Arial" w:hAnsi="Arial"/>
        </w:rPr>
        <w:t xml:space="preserve"> Na</w:t>
      </w:r>
      <w:r w:rsidRPr="009D635A">
        <w:rPr>
          <w:rFonts w:ascii="Arial" w:hAnsi="Arial"/>
          <w:vertAlign w:val="superscript"/>
        </w:rPr>
        <w:t>+</w:t>
      </w:r>
      <w:r w:rsidR="00313D16">
        <w:rPr>
          <w:rFonts w:ascii="Arial" w:hAnsi="Arial"/>
        </w:rPr>
        <w:t>/</w:t>
      </w:r>
      <w:r w:rsidRPr="00241F24">
        <w:rPr>
          <w:rFonts w:ascii="Arial" w:hAnsi="Arial"/>
        </w:rPr>
        <w:t>K</w:t>
      </w:r>
      <w:r w:rsidRPr="009D635A">
        <w:rPr>
          <w:rFonts w:ascii="Arial" w:hAnsi="Arial"/>
          <w:vertAlign w:val="superscript"/>
        </w:rPr>
        <w:t>+</w:t>
      </w:r>
      <w:r w:rsidR="009D7F79">
        <w:rPr>
          <w:rFonts w:ascii="Arial" w:hAnsi="Arial"/>
        </w:rPr>
        <w:t>-</w:t>
      </w:r>
      <w:proofErr w:type="spellStart"/>
      <w:r w:rsidR="00313D16">
        <w:rPr>
          <w:rFonts w:ascii="Arial" w:hAnsi="Arial"/>
        </w:rPr>
        <w:t>ATPase</w:t>
      </w:r>
      <w:proofErr w:type="spellEnd"/>
      <w:r w:rsidR="00313D16">
        <w:rPr>
          <w:rFonts w:ascii="Arial" w:hAnsi="Arial"/>
        </w:rPr>
        <w:t xml:space="preserve">.  </w:t>
      </w:r>
      <w:proofErr w:type="spellStart"/>
      <w:r w:rsidR="00313D16">
        <w:rPr>
          <w:rFonts w:ascii="Arial" w:hAnsi="Arial"/>
        </w:rPr>
        <w:t>Mobasheri</w:t>
      </w:r>
      <w:proofErr w:type="spellEnd"/>
      <w:r w:rsidR="00313D16">
        <w:rPr>
          <w:rFonts w:ascii="Arial" w:hAnsi="Arial"/>
        </w:rPr>
        <w:t xml:space="preserve"> et al (33) have characterized some of the functional properties of an electrogenic Na</w:t>
      </w:r>
      <w:r w:rsidR="00313D16">
        <w:rPr>
          <w:rFonts w:ascii="Arial" w:hAnsi="Arial"/>
          <w:vertAlign w:val="superscript"/>
        </w:rPr>
        <w:t>+</w:t>
      </w:r>
      <w:r w:rsidR="00313D16">
        <w:rPr>
          <w:rFonts w:ascii="Arial" w:hAnsi="Arial"/>
        </w:rPr>
        <w:t>/K</w:t>
      </w:r>
      <w:r w:rsidR="00313D16">
        <w:rPr>
          <w:rFonts w:ascii="Arial" w:hAnsi="Arial"/>
          <w:vertAlign w:val="superscript"/>
        </w:rPr>
        <w:t>+</w:t>
      </w:r>
      <w:r w:rsidR="00313D16">
        <w:rPr>
          <w:rFonts w:ascii="Arial" w:hAnsi="Arial"/>
        </w:rPr>
        <w:t xml:space="preserve"> pump in bovine articular chondrocytes.  </w:t>
      </w:r>
      <w:r w:rsidRPr="00241F24">
        <w:rPr>
          <w:rFonts w:ascii="Arial" w:hAnsi="Arial"/>
        </w:rPr>
        <w:t xml:space="preserve"> </w:t>
      </w:r>
      <w:r w:rsidR="00313D16">
        <w:rPr>
          <w:rFonts w:ascii="Arial" w:hAnsi="Arial"/>
        </w:rPr>
        <w:t>Cell volume</w:t>
      </w:r>
      <w:r w:rsidRPr="00241F24">
        <w:rPr>
          <w:rFonts w:ascii="Arial" w:hAnsi="Arial"/>
        </w:rPr>
        <w:t xml:space="preserve"> is maintained by altered balance of leaks and pum</w:t>
      </w:r>
      <w:r w:rsidR="00EB6841" w:rsidRPr="00241F24">
        <w:rPr>
          <w:rFonts w:ascii="Arial" w:hAnsi="Arial"/>
        </w:rPr>
        <w:t>ps to hold cell water constant.</w:t>
      </w:r>
      <w:r w:rsidRPr="00241F24">
        <w:rPr>
          <w:rFonts w:ascii="Arial" w:hAnsi="Arial"/>
        </w:rPr>
        <w:t xml:space="preserve"> In this model, we employ the following sodium-potassium pump formulation </w:t>
      </w:r>
      <w:r w:rsidR="009D7F79">
        <w:rPr>
          <w:rFonts w:ascii="Arial" w:hAnsi="Arial"/>
        </w:rPr>
        <w:t>(42).</w:t>
      </w:r>
      <w:r w:rsidRPr="00241F24">
        <w:rPr>
          <w:rFonts w:ascii="Arial" w:hAnsi="Arial"/>
        </w:rPr>
        <w:t xml:space="preserve"> </w:t>
      </w:r>
    </w:p>
    <w:tbl>
      <w:tblPr>
        <w:tblW w:w="0" w:type="auto"/>
        <w:jc w:val="center"/>
        <w:tblLayout w:type="fixed"/>
        <w:tblCellMar>
          <w:left w:w="0" w:type="dxa"/>
          <w:right w:w="0" w:type="dxa"/>
        </w:tblCellMar>
        <w:tblLook w:val="0000"/>
      </w:tblPr>
      <w:tblGrid>
        <w:gridCol w:w="9733"/>
        <w:gridCol w:w="471"/>
      </w:tblGrid>
      <w:tr w:rsidR="00A9375A" w:rsidRPr="00241F24">
        <w:trPr>
          <w:jc w:val="center"/>
        </w:trPr>
        <w:tc>
          <w:tcPr>
            <w:tcW w:w="9733"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noProof/>
                <w:lang w:eastAsia="en-US" w:bidi="ar-SA"/>
              </w:rPr>
              <w:drawing>
                <wp:inline distT="0" distB="0" distL="0" distR="0">
                  <wp:extent cx="3594100" cy="508000"/>
                  <wp:effectExtent l="25400" t="0" r="0"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594100" cy="508000"/>
                          </a:xfrm>
                          <a:prstGeom prst="rect">
                            <a:avLst/>
                          </a:prstGeom>
                          <a:solidFill>
                            <a:srgbClr val="FFFFFF"/>
                          </a:solidFill>
                          <a:ln w="9525">
                            <a:noFill/>
                            <a:miter lim="800000"/>
                            <a:headEnd/>
                            <a:tailEnd/>
                          </a:ln>
                        </pic:spPr>
                      </pic:pic>
                    </a:graphicData>
                  </a:graphic>
                </wp:inline>
              </w:drawing>
            </w:r>
          </w:p>
        </w:tc>
        <w:tc>
          <w:tcPr>
            <w:tcW w:w="471" w:type="dxa"/>
            <w:shd w:val="clear" w:color="auto" w:fill="auto"/>
            <w:vAlign w:val="center"/>
          </w:tcPr>
          <w:p w:rsidR="00A9375A" w:rsidRPr="00241F24" w:rsidRDefault="00024880" w:rsidP="00E37238">
            <w:pPr>
              <w:pStyle w:val="TableContents"/>
              <w:jc w:val="both"/>
              <w:rPr>
                <w:rFonts w:ascii="Arial" w:hAnsi="Arial"/>
              </w:rPr>
            </w:pPr>
            <w:r>
              <w:rPr>
                <w:rFonts w:ascii="Arial" w:hAnsi="Arial"/>
              </w:rPr>
              <w:t>(7</w:t>
            </w:r>
            <w:r w:rsidR="00A9375A" w:rsidRPr="00241F24">
              <w:rPr>
                <w:rFonts w:ascii="Arial" w:hAnsi="Arial"/>
              </w:rPr>
              <w:t>)</w:t>
            </w:r>
          </w:p>
        </w:tc>
      </w:tr>
    </w:tbl>
    <w:p w:rsidR="00A9375A" w:rsidRPr="00241F24" w:rsidRDefault="00A9375A" w:rsidP="00E37238">
      <w:pPr>
        <w:pStyle w:val="BodyText"/>
        <w:jc w:val="both"/>
        <w:rPr>
          <w:rFonts w:ascii="Arial" w:hAnsi="Arial"/>
        </w:rPr>
      </w:pPr>
    </w:p>
    <w:p w:rsidR="00A9375A" w:rsidRPr="00241F24" w:rsidRDefault="00A9375A" w:rsidP="00E37238">
      <w:pPr>
        <w:pStyle w:val="BodyText"/>
        <w:jc w:val="both"/>
        <w:rPr>
          <w:rFonts w:ascii="Arial" w:hAnsi="Arial"/>
        </w:rPr>
      </w:pPr>
      <w:r w:rsidRPr="00241F24">
        <w:rPr>
          <w:rFonts w:ascii="Arial" w:hAnsi="Arial"/>
        </w:rPr>
        <w:t xml:space="preserve">Figure X shows a representative current-voltage curve for this electrogenic </w:t>
      </w:r>
      <w:r w:rsidR="00EB6841" w:rsidRPr="00241F24">
        <w:rPr>
          <w:rFonts w:ascii="Arial" w:hAnsi="Arial"/>
        </w:rPr>
        <w:t>p</w:t>
      </w:r>
      <w:r w:rsidRPr="00241F24">
        <w:rPr>
          <w:rFonts w:ascii="Arial" w:hAnsi="Arial"/>
        </w:rPr>
        <w:t xml:space="preserve">ump. </w:t>
      </w:r>
    </w:p>
    <w:p w:rsidR="00A9375A" w:rsidRPr="00241F24" w:rsidRDefault="00EB6841" w:rsidP="00E37238">
      <w:pPr>
        <w:pStyle w:val="BodyText"/>
        <w:jc w:val="both"/>
        <w:rPr>
          <w:ins w:id="14" w:author="Mary M Maleckar" w:date="2012-10-05T16:12:00Z"/>
          <w:rFonts w:ascii="Arial" w:hAnsi="Arial"/>
        </w:rPr>
      </w:pPr>
      <w:r w:rsidRPr="00241F24">
        <w:rPr>
          <w:rFonts w:ascii="Arial" w:hAnsi="Arial"/>
          <w:b/>
        </w:rPr>
        <w:t>Na</w:t>
      </w:r>
      <w:r w:rsidRPr="00241F24">
        <w:rPr>
          <w:rFonts w:ascii="Arial" w:hAnsi="Arial"/>
          <w:b/>
          <w:vertAlign w:val="superscript"/>
        </w:rPr>
        <w:t xml:space="preserve">+ </w:t>
      </w:r>
      <w:r w:rsidR="009D635A">
        <w:rPr>
          <w:rFonts w:ascii="Arial" w:hAnsi="Arial"/>
          <w:b/>
        </w:rPr>
        <w:t>/</w:t>
      </w:r>
      <w:r w:rsidRPr="00241F24">
        <w:rPr>
          <w:rFonts w:ascii="Arial" w:hAnsi="Arial"/>
          <w:b/>
        </w:rPr>
        <w:t>Ca</w:t>
      </w:r>
      <w:r w:rsidRPr="00241F24">
        <w:rPr>
          <w:rFonts w:ascii="Arial" w:hAnsi="Arial"/>
          <w:b/>
          <w:vertAlign w:val="superscript"/>
        </w:rPr>
        <w:t>2+</w:t>
      </w:r>
      <w:r w:rsidRPr="00241F24">
        <w:rPr>
          <w:rFonts w:ascii="Arial" w:hAnsi="Arial"/>
          <w:b/>
        </w:rPr>
        <w:t xml:space="preserve"> Exchanger</w:t>
      </w:r>
    </w:p>
    <w:p w:rsidR="00A9375A" w:rsidRPr="00241F24" w:rsidRDefault="00A9375A" w:rsidP="00E37238">
      <w:pPr>
        <w:pStyle w:val="BodyText"/>
        <w:jc w:val="both"/>
        <w:rPr>
          <w:rFonts w:ascii="Arial" w:hAnsi="Arial"/>
        </w:rPr>
      </w:pPr>
      <w:r w:rsidRPr="00241F24">
        <w:rPr>
          <w:rFonts w:ascii="Arial" w:hAnsi="Arial"/>
        </w:rPr>
        <w:t xml:space="preserve">As in many other cell types, the </w:t>
      </w:r>
      <w:r w:rsidR="009D7F79">
        <w:rPr>
          <w:rFonts w:ascii="Arial" w:hAnsi="Arial"/>
        </w:rPr>
        <w:t>Na</w:t>
      </w:r>
      <w:r w:rsidR="009D7F79">
        <w:rPr>
          <w:rFonts w:ascii="Arial" w:hAnsi="Arial"/>
          <w:vertAlign w:val="superscript"/>
        </w:rPr>
        <w:t>+</w:t>
      </w:r>
      <w:r w:rsidR="009D7F79">
        <w:rPr>
          <w:rFonts w:ascii="Arial" w:hAnsi="Arial"/>
        </w:rPr>
        <w:t>/Ca</w:t>
      </w:r>
      <w:r w:rsidR="009D7F79">
        <w:rPr>
          <w:rFonts w:ascii="Arial" w:hAnsi="Arial"/>
          <w:vertAlign w:val="superscript"/>
        </w:rPr>
        <w:t>2+</w:t>
      </w:r>
      <w:r w:rsidRPr="00241F24">
        <w:rPr>
          <w:rFonts w:ascii="Arial" w:hAnsi="Arial"/>
        </w:rPr>
        <w:t xml:space="preserve"> exchanger plays a key role in Ca</w:t>
      </w:r>
      <w:r w:rsidRPr="009D635A">
        <w:rPr>
          <w:rFonts w:ascii="Arial" w:hAnsi="Arial"/>
          <w:vertAlign w:val="superscript"/>
        </w:rPr>
        <w:t>2+</w:t>
      </w:r>
      <w:r w:rsidRPr="00241F24">
        <w:rPr>
          <w:rFonts w:ascii="Arial" w:hAnsi="Arial"/>
        </w:rPr>
        <w:t xml:space="preserve"> homeostasis in articular chondrocytes (</w:t>
      </w:r>
      <w:r w:rsidR="009D7F79">
        <w:rPr>
          <w:rFonts w:ascii="Arial" w:hAnsi="Arial"/>
        </w:rPr>
        <w:t>41</w:t>
      </w:r>
      <w:r w:rsidRPr="00241F24">
        <w:rPr>
          <w:rFonts w:ascii="Arial" w:hAnsi="Arial"/>
        </w:rPr>
        <w:t xml:space="preserve">). </w:t>
      </w:r>
      <w:r w:rsidR="009D635A">
        <w:rPr>
          <w:rFonts w:ascii="Arial" w:hAnsi="Arial"/>
        </w:rPr>
        <w:t>W</w:t>
      </w:r>
      <w:r w:rsidRPr="00241F24">
        <w:rPr>
          <w:rFonts w:ascii="Arial" w:hAnsi="Arial"/>
        </w:rPr>
        <w:t xml:space="preserve">e model this </w:t>
      </w:r>
      <w:r w:rsidR="009D7F79">
        <w:rPr>
          <w:rFonts w:ascii="Arial" w:hAnsi="Arial"/>
        </w:rPr>
        <w:t>electrogenic exchange process</w:t>
      </w:r>
      <w:r w:rsidRPr="00241F24">
        <w:rPr>
          <w:rFonts w:ascii="Arial" w:hAnsi="Arial"/>
        </w:rPr>
        <w:t xml:space="preserve"> using the following mathematical expression </w:t>
      </w:r>
      <w:r w:rsidR="009D7F79">
        <w:rPr>
          <w:rFonts w:ascii="Arial" w:hAnsi="Arial"/>
        </w:rPr>
        <w:t>(42).</w:t>
      </w:r>
      <w:r w:rsidRPr="00241F24">
        <w:rPr>
          <w:rFonts w:ascii="Arial" w:hAnsi="Arial"/>
        </w:rPr>
        <w:t xml:space="preserve"> </w:t>
      </w:r>
    </w:p>
    <w:tbl>
      <w:tblPr>
        <w:tblW w:w="10204" w:type="dxa"/>
        <w:jc w:val="center"/>
        <w:tblLayout w:type="fixed"/>
        <w:tblCellMar>
          <w:left w:w="0" w:type="dxa"/>
          <w:right w:w="0" w:type="dxa"/>
        </w:tblCellMar>
        <w:tblLook w:val="0000"/>
      </w:tblPr>
      <w:tblGrid>
        <w:gridCol w:w="9757"/>
        <w:gridCol w:w="447"/>
      </w:tblGrid>
      <w:tr w:rsidR="00A9375A" w:rsidRPr="00241F24">
        <w:trPr>
          <w:jc w:val="center"/>
        </w:trPr>
        <w:tc>
          <w:tcPr>
            <w:tcW w:w="9757"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noProof/>
                <w:lang w:eastAsia="en-US" w:bidi="ar-SA"/>
              </w:rPr>
              <w:drawing>
                <wp:inline distT="0" distB="0" distL="0" distR="0">
                  <wp:extent cx="3797300" cy="508000"/>
                  <wp:effectExtent l="25400" t="0" r="0" b="0"/>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797300" cy="508000"/>
                          </a:xfrm>
                          <a:prstGeom prst="rect">
                            <a:avLst/>
                          </a:prstGeom>
                          <a:solidFill>
                            <a:srgbClr val="FFFFFF"/>
                          </a:solidFill>
                          <a:ln w="9525">
                            <a:noFill/>
                            <a:miter lim="800000"/>
                            <a:headEnd/>
                            <a:tailEnd/>
                          </a:ln>
                        </pic:spPr>
                      </pic:pic>
                    </a:graphicData>
                  </a:graphic>
                </wp:inline>
              </w:drawing>
            </w:r>
          </w:p>
        </w:tc>
        <w:tc>
          <w:tcPr>
            <w:tcW w:w="447" w:type="dxa"/>
            <w:shd w:val="clear" w:color="auto" w:fill="auto"/>
            <w:vAlign w:val="center"/>
          </w:tcPr>
          <w:p w:rsidR="00A9375A" w:rsidRPr="00241F24" w:rsidRDefault="00024880" w:rsidP="00E37238">
            <w:pPr>
              <w:pStyle w:val="TableContents"/>
              <w:jc w:val="both"/>
              <w:rPr>
                <w:rFonts w:ascii="Arial" w:hAnsi="Arial"/>
              </w:rPr>
            </w:pPr>
            <w:r>
              <w:rPr>
                <w:rFonts w:ascii="Arial" w:hAnsi="Arial"/>
              </w:rPr>
              <w:t>(8</w:t>
            </w:r>
            <w:r w:rsidR="00A9375A" w:rsidRPr="00241F24">
              <w:rPr>
                <w:rFonts w:ascii="Arial" w:hAnsi="Arial"/>
              </w:rPr>
              <w:t>)</w:t>
            </w:r>
          </w:p>
        </w:tc>
      </w:tr>
    </w:tbl>
    <w:p w:rsidR="00E17500" w:rsidRDefault="00E17500" w:rsidP="00E37238">
      <w:pPr>
        <w:pStyle w:val="BodyText"/>
        <w:jc w:val="both"/>
        <w:rPr>
          <w:rFonts w:ascii="Arial" w:hAnsi="Arial"/>
          <w:b/>
        </w:rPr>
      </w:pPr>
    </w:p>
    <w:p w:rsidR="00A9375A" w:rsidRPr="00241F24" w:rsidRDefault="00EB6841" w:rsidP="00E37238">
      <w:pPr>
        <w:pStyle w:val="BodyText"/>
        <w:jc w:val="both"/>
        <w:rPr>
          <w:rFonts w:ascii="Arial" w:hAnsi="Arial"/>
        </w:rPr>
      </w:pPr>
      <w:r w:rsidRPr="00241F24">
        <w:rPr>
          <w:rFonts w:ascii="Arial" w:hAnsi="Arial"/>
          <w:b/>
        </w:rPr>
        <w:t>Na</w:t>
      </w:r>
      <w:r w:rsidRPr="00241F24">
        <w:rPr>
          <w:rFonts w:ascii="Arial" w:hAnsi="Arial"/>
          <w:b/>
          <w:vertAlign w:val="superscript"/>
        </w:rPr>
        <w:t xml:space="preserve">+ </w:t>
      </w:r>
      <w:r w:rsidR="009D635A">
        <w:rPr>
          <w:rFonts w:ascii="Arial" w:hAnsi="Arial"/>
          <w:b/>
        </w:rPr>
        <w:t>/</w:t>
      </w:r>
      <w:r w:rsidRPr="00241F24">
        <w:rPr>
          <w:rFonts w:ascii="Arial" w:hAnsi="Arial"/>
          <w:b/>
        </w:rPr>
        <w:t>H</w:t>
      </w:r>
      <w:r w:rsidRPr="00241F24">
        <w:rPr>
          <w:rFonts w:ascii="Arial" w:hAnsi="Arial"/>
          <w:b/>
          <w:vertAlign w:val="superscript"/>
        </w:rPr>
        <w:t>+</w:t>
      </w:r>
      <w:r w:rsidR="00A9375A" w:rsidRPr="00241F24">
        <w:rPr>
          <w:rFonts w:ascii="Arial" w:hAnsi="Arial"/>
          <w:b/>
        </w:rPr>
        <w:t xml:space="preserve"> </w:t>
      </w:r>
      <w:r w:rsidRPr="00241F24">
        <w:rPr>
          <w:rFonts w:ascii="Arial" w:hAnsi="Arial"/>
          <w:b/>
        </w:rPr>
        <w:t>E</w:t>
      </w:r>
      <w:r w:rsidR="00A9375A" w:rsidRPr="00241F24">
        <w:rPr>
          <w:rFonts w:ascii="Arial" w:hAnsi="Arial"/>
          <w:b/>
        </w:rPr>
        <w:t>xchanger</w:t>
      </w:r>
    </w:p>
    <w:p w:rsidR="00A9375A" w:rsidRPr="00241F24" w:rsidRDefault="00A9375A" w:rsidP="00E37238">
      <w:pPr>
        <w:pStyle w:val="BodyText"/>
        <w:jc w:val="both"/>
        <w:rPr>
          <w:rFonts w:ascii="Arial" w:hAnsi="Arial"/>
        </w:rPr>
      </w:pPr>
      <w:r w:rsidRPr="00241F24">
        <w:rPr>
          <w:rFonts w:ascii="Arial" w:hAnsi="Arial"/>
        </w:rPr>
        <w:t xml:space="preserve">Chondrocytes </w:t>
      </w:r>
      <w:r w:rsidR="00EB6841" w:rsidRPr="00241F24">
        <w:rPr>
          <w:rFonts w:ascii="Arial" w:hAnsi="Arial"/>
        </w:rPr>
        <w:t>express</w:t>
      </w:r>
      <w:r w:rsidRPr="00241F24">
        <w:rPr>
          <w:rFonts w:ascii="Arial" w:hAnsi="Arial"/>
        </w:rPr>
        <w:t xml:space="preserve"> a </w:t>
      </w:r>
      <w:r w:rsidR="009D7F79">
        <w:rPr>
          <w:rFonts w:ascii="Arial" w:hAnsi="Arial"/>
        </w:rPr>
        <w:t>Na</w:t>
      </w:r>
      <w:r w:rsidR="009D7F79">
        <w:rPr>
          <w:rFonts w:ascii="Arial" w:hAnsi="Arial"/>
          <w:vertAlign w:val="superscript"/>
        </w:rPr>
        <w:t>+</w:t>
      </w:r>
      <w:r w:rsidR="009D7F79">
        <w:rPr>
          <w:rFonts w:ascii="Arial" w:hAnsi="Arial"/>
        </w:rPr>
        <w:t>/H</w:t>
      </w:r>
      <w:r w:rsidR="009D7F79">
        <w:rPr>
          <w:rFonts w:ascii="Arial" w:hAnsi="Arial"/>
          <w:vertAlign w:val="superscript"/>
        </w:rPr>
        <w:t>+</w:t>
      </w:r>
      <w:r w:rsidRPr="009D635A">
        <w:rPr>
          <w:rFonts w:ascii="Arial" w:hAnsi="Arial"/>
        </w:rPr>
        <w:t xml:space="preserve"> antiporter</w:t>
      </w:r>
      <w:r w:rsidRPr="00241F24">
        <w:rPr>
          <w:rFonts w:ascii="Arial" w:hAnsi="Arial"/>
        </w:rPr>
        <w:t xml:space="preserve"> </w:t>
      </w:r>
      <w:r w:rsidR="009D7F79">
        <w:rPr>
          <w:rFonts w:ascii="Arial" w:hAnsi="Arial"/>
        </w:rPr>
        <w:t>(43,44</w:t>
      </w:r>
      <w:proofErr w:type="gramStart"/>
      <w:r w:rsidR="009D7F79">
        <w:rPr>
          <w:rFonts w:ascii="Arial" w:hAnsi="Arial"/>
        </w:rPr>
        <w:t xml:space="preserve">) </w:t>
      </w:r>
      <w:r w:rsidRPr="00241F24">
        <w:rPr>
          <w:rFonts w:ascii="Arial" w:hAnsi="Arial"/>
        </w:rPr>
        <w:t>which</w:t>
      </w:r>
      <w:proofErr w:type="gramEnd"/>
      <w:r w:rsidRPr="00241F24">
        <w:rPr>
          <w:rFonts w:ascii="Arial" w:hAnsi="Arial"/>
        </w:rPr>
        <w:t xml:space="preserve"> allows the cell to </w:t>
      </w:r>
      <w:r w:rsidR="00EB6841" w:rsidRPr="00241F24">
        <w:rPr>
          <w:rFonts w:ascii="Arial" w:hAnsi="Arial"/>
        </w:rPr>
        <w:t>regulate</w:t>
      </w:r>
      <w:r w:rsidRPr="00241F24">
        <w:rPr>
          <w:rFonts w:ascii="Arial" w:hAnsi="Arial"/>
        </w:rPr>
        <w:t xml:space="preserve"> pH</w:t>
      </w:r>
      <w:r w:rsidR="00EB6841" w:rsidRPr="00241F24">
        <w:rPr>
          <w:rFonts w:ascii="Arial" w:hAnsi="Arial"/>
        </w:rPr>
        <w:t xml:space="preserve"> and establish an intra- to extracellular pH gradient</w:t>
      </w:r>
      <w:r w:rsidRPr="00241F24">
        <w:rPr>
          <w:rFonts w:ascii="Arial" w:hAnsi="Arial"/>
        </w:rPr>
        <w:t xml:space="preserve">. </w:t>
      </w:r>
      <w:r w:rsidR="00EB6841" w:rsidRPr="00241F24">
        <w:rPr>
          <w:rFonts w:ascii="Arial" w:hAnsi="Arial"/>
        </w:rPr>
        <w:t>This pH gradient is essential for maintaining intracellular Na</w:t>
      </w:r>
      <w:r w:rsidR="00EB6841" w:rsidRPr="00241F24">
        <w:rPr>
          <w:rFonts w:ascii="Arial" w:hAnsi="Arial"/>
          <w:vertAlign w:val="superscript"/>
        </w:rPr>
        <w:t>+</w:t>
      </w:r>
      <w:r w:rsidR="00EB6841" w:rsidRPr="00241F24">
        <w:rPr>
          <w:rFonts w:ascii="Arial" w:hAnsi="Arial"/>
        </w:rPr>
        <w:t xml:space="preserve"> levels and the intracellular pH indirectly regulates a number of essential enzymatic processes.  </w:t>
      </w:r>
      <w:r w:rsidRPr="00241F24">
        <w:rPr>
          <w:rFonts w:ascii="Arial" w:hAnsi="Arial"/>
        </w:rPr>
        <w:t xml:space="preserve">In order to model this channel, we use the following functional form described </w:t>
      </w:r>
      <w:r w:rsidR="009D7F79">
        <w:rPr>
          <w:rFonts w:ascii="Arial" w:hAnsi="Arial"/>
        </w:rPr>
        <w:t>(45).</w:t>
      </w:r>
      <w:r w:rsidRPr="00241F24">
        <w:rPr>
          <w:rFonts w:ascii="Arial" w:hAnsi="Arial"/>
        </w:rPr>
        <w:t xml:space="preserve"> </w:t>
      </w:r>
    </w:p>
    <w:tbl>
      <w:tblPr>
        <w:tblW w:w="0" w:type="auto"/>
        <w:jc w:val="center"/>
        <w:tblLayout w:type="fixed"/>
        <w:tblCellMar>
          <w:left w:w="0" w:type="dxa"/>
          <w:right w:w="0" w:type="dxa"/>
        </w:tblCellMar>
        <w:tblLook w:val="0000"/>
      </w:tblPr>
      <w:tblGrid>
        <w:gridCol w:w="9202"/>
        <w:gridCol w:w="1002"/>
      </w:tblGrid>
      <w:tr w:rsidR="00A9375A" w:rsidRPr="00241F24">
        <w:trPr>
          <w:jc w:val="center"/>
        </w:trPr>
        <w:tc>
          <w:tcPr>
            <w:tcW w:w="9202"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noProof/>
                <w:lang w:eastAsia="en-US" w:bidi="ar-SA"/>
              </w:rPr>
              <w:drawing>
                <wp:inline distT="0" distB="0" distL="0" distR="0">
                  <wp:extent cx="1587500" cy="241300"/>
                  <wp:effectExtent l="25400" t="0" r="0" b="0"/>
                  <wp:docPr id="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1587500" cy="241300"/>
                          </a:xfrm>
                          <a:prstGeom prst="rect">
                            <a:avLst/>
                          </a:prstGeom>
                          <a:solidFill>
                            <a:srgbClr val="FFFFFF"/>
                          </a:solidFill>
                          <a:ln w="9525">
                            <a:noFill/>
                            <a:miter lim="800000"/>
                            <a:headEnd/>
                            <a:tailEnd/>
                          </a:ln>
                        </pic:spPr>
                      </pic:pic>
                    </a:graphicData>
                  </a:graphic>
                </wp:inline>
              </w:drawing>
            </w:r>
          </w:p>
        </w:tc>
        <w:tc>
          <w:tcPr>
            <w:tcW w:w="1002"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rPr>
              <w:t>(</w:t>
            </w:r>
            <w:r w:rsidR="00024880">
              <w:rPr>
                <w:rFonts w:ascii="Arial" w:hAnsi="Arial"/>
              </w:rPr>
              <w:t>9</w:t>
            </w:r>
            <w:r w:rsidRPr="00241F24">
              <w:rPr>
                <w:rFonts w:ascii="Arial" w:hAnsi="Arial"/>
              </w:rPr>
              <w:t>)</w:t>
            </w:r>
          </w:p>
        </w:tc>
      </w:tr>
    </w:tbl>
    <w:p w:rsidR="00A9375A" w:rsidRPr="00241F24" w:rsidRDefault="00A9375A" w:rsidP="00E37238">
      <w:pPr>
        <w:pStyle w:val="BodyText"/>
        <w:jc w:val="both"/>
        <w:rPr>
          <w:rFonts w:ascii="Arial" w:hAnsi="Arial"/>
        </w:rPr>
      </w:pPr>
    </w:p>
    <w:p w:rsidR="00A9375A" w:rsidRPr="00241F24" w:rsidRDefault="00A9375A" w:rsidP="00E37238">
      <w:pPr>
        <w:pStyle w:val="BodyText"/>
        <w:jc w:val="both"/>
        <w:rPr>
          <w:rFonts w:ascii="Arial" w:hAnsi="Arial"/>
        </w:rPr>
      </w:pPr>
      <w:proofErr w:type="gramStart"/>
      <w:r w:rsidRPr="00241F24">
        <w:rPr>
          <w:rFonts w:ascii="Arial" w:hAnsi="Arial"/>
        </w:rPr>
        <w:t>where</w:t>
      </w:r>
      <w:proofErr w:type="gramEnd"/>
      <w:r w:rsidRPr="00241F24">
        <w:rPr>
          <w:rFonts w:ascii="Arial" w:hAnsi="Arial"/>
        </w:rPr>
        <w:t xml:space="preserve">, </w:t>
      </w:r>
    </w:p>
    <w:tbl>
      <w:tblPr>
        <w:tblW w:w="0" w:type="auto"/>
        <w:jc w:val="center"/>
        <w:tblLayout w:type="fixed"/>
        <w:tblCellMar>
          <w:left w:w="0" w:type="dxa"/>
          <w:right w:w="0" w:type="dxa"/>
        </w:tblCellMar>
        <w:tblLook w:val="0000"/>
      </w:tblPr>
      <w:tblGrid>
        <w:gridCol w:w="9667"/>
        <w:gridCol w:w="537"/>
      </w:tblGrid>
      <w:tr w:rsidR="00A9375A" w:rsidRPr="00241F24">
        <w:trPr>
          <w:jc w:val="center"/>
        </w:trPr>
        <w:tc>
          <w:tcPr>
            <w:tcW w:w="9667" w:type="dxa"/>
            <w:shd w:val="clear" w:color="auto" w:fill="auto"/>
            <w:vAlign w:val="center"/>
          </w:tcPr>
          <w:p w:rsidR="00A9375A" w:rsidRPr="00241F24" w:rsidRDefault="00A9375A" w:rsidP="00E37238">
            <w:pPr>
              <w:pStyle w:val="TableContents"/>
              <w:jc w:val="both"/>
              <w:rPr>
                <w:rFonts w:ascii="Arial" w:hAnsi="Arial"/>
              </w:rPr>
            </w:pPr>
            <w:r w:rsidRPr="00241F24">
              <w:rPr>
                <w:rFonts w:ascii="Arial" w:hAnsi="Arial"/>
                <w:noProof/>
                <w:lang w:eastAsia="en-US" w:bidi="ar-SA"/>
              </w:rPr>
              <w:drawing>
                <wp:inline distT="0" distB="0" distL="0" distR="0">
                  <wp:extent cx="3130550" cy="2127250"/>
                  <wp:effectExtent l="25400" t="0" r="0" b="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3130550" cy="2127250"/>
                          </a:xfrm>
                          <a:prstGeom prst="rect">
                            <a:avLst/>
                          </a:prstGeom>
                          <a:solidFill>
                            <a:srgbClr val="FFFFFF"/>
                          </a:solidFill>
                          <a:ln w="9525">
                            <a:noFill/>
                            <a:miter lim="800000"/>
                            <a:headEnd/>
                            <a:tailEnd/>
                          </a:ln>
                        </pic:spPr>
                      </pic:pic>
                    </a:graphicData>
                  </a:graphic>
                </wp:inline>
              </w:drawing>
            </w:r>
          </w:p>
        </w:tc>
        <w:tc>
          <w:tcPr>
            <w:tcW w:w="537" w:type="dxa"/>
            <w:shd w:val="clear" w:color="auto" w:fill="auto"/>
            <w:vAlign w:val="center"/>
          </w:tcPr>
          <w:p w:rsidR="00A9375A" w:rsidRPr="00241F24" w:rsidRDefault="00A9375A" w:rsidP="00E37238">
            <w:pPr>
              <w:pStyle w:val="TableContents"/>
              <w:jc w:val="both"/>
              <w:rPr>
                <w:rFonts w:ascii="Arial" w:hAnsi="Arial"/>
              </w:rPr>
            </w:pPr>
          </w:p>
        </w:tc>
      </w:tr>
    </w:tbl>
    <w:p w:rsidR="007845E6" w:rsidRDefault="007845E6" w:rsidP="00A51BF7">
      <w:pPr>
        <w:pStyle w:val="Heading3"/>
        <w:keepNext w:val="0"/>
        <w:keepLines w:val="0"/>
        <w:widowControl w:val="0"/>
        <w:numPr>
          <w:ilvl w:val="2"/>
          <w:numId w:val="1"/>
        </w:numPr>
        <w:suppressAutoHyphens/>
        <w:spacing w:before="240" w:after="283" w:line="480" w:lineRule="auto"/>
        <w:jc w:val="both"/>
        <w:rPr>
          <w:rFonts w:ascii="Arial" w:hAnsi="Arial"/>
          <w:color w:val="auto"/>
        </w:rPr>
      </w:pPr>
    </w:p>
    <w:p w:rsidR="00C43743" w:rsidRPr="009D635A" w:rsidRDefault="00E17500" w:rsidP="00A51BF7">
      <w:pPr>
        <w:pStyle w:val="Heading3"/>
        <w:keepNext w:val="0"/>
        <w:keepLines w:val="0"/>
        <w:widowControl w:val="0"/>
        <w:numPr>
          <w:ilvl w:val="2"/>
          <w:numId w:val="1"/>
        </w:numPr>
        <w:suppressAutoHyphens/>
        <w:spacing w:before="240" w:after="283" w:line="480" w:lineRule="auto"/>
        <w:jc w:val="both"/>
        <w:rPr>
          <w:rFonts w:ascii="Arial" w:hAnsi="Arial"/>
          <w:color w:val="auto"/>
        </w:rPr>
      </w:pPr>
      <w:r>
        <w:rPr>
          <w:rFonts w:ascii="Arial" w:hAnsi="Arial"/>
          <w:color w:val="auto"/>
        </w:rPr>
        <w:t xml:space="preserve">Potassium </w:t>
      </w:r>
      <w:r w:rsidR="007845E6">
        <w:rPr>
          <w:rFonts w:ascii="Arial" w:hAnsi="Arial"/>
          <w:color w:val="auto"/>
        </w:rPr>
        <w:t>Currents</w:t>
      </w:r>
      <w:r w:rsidR="00C543D6" w:rsidRPr="009D635A">
        <w:rPr>
          <w:rFonts w:ascii="Arial" w:hAnsi="Arial"/>
          <w:color w:val="auto"/>
        </w:rPr>
        <w:t xml:space="preserve"> </w:t>
      </w:r>
    </w:p>
    <w:p w:rsidR="00C43743" w:rsidRPr="00241F24" w:rsidRDefault="00C43743" w:rsidP="00A51BF7">
      <w:pPr>
        <w:widowControl w:val="0"/>
        <w:spacing w:line="480" w:lineRule="auto"/>
        <w:contextualSpacing/>
        <w:jc w:val="both"/>
      </w:pPr>
      <w:r w:rsidRPr="00241F24">
        <w:t xml:space="preserve">This model </w:t>
      </w:r>
      <w:r w:rsidR="007845E6">
        <w:t>is based on</w:t>
      </w:r>
      <w:r w:rsidRPr="00241F24">
        <w:t xml:space="preserve"> mathematical expressions for a total of 4 distinct K</w:t>
      </w:r>
      <w:r w:rsidRPr="00241F24">
        <w:rPr>
          <w:vertAlign w:val="superscript"/>
        </w:rPr>
        <w:t>+</w:t>
      </w:r>
      <w:r w:rsidRPr="00241F24">
        <w:t xml:space="preserve"> currents that have been identified from electrophysiological studies done on mammalian chondrocytes.  Two of these, a delayed rectifier K</w:t>
      </w:r>
      <w:r w:rsidRPr="00241F24">
        <w:rPr>
          <w:vertAlign w:val="superscript"/>
        </w:rPr>
        <w:t>+</w:t>
      </w:r>
      <w:r w:rsidRPr="00241F24">
        <w:t xml:space="preserve"> current which we denote I</w:t>
      </w:r>
      <w:r w:rsidRPr="00241F24">
        <w:rPr>
          <w:vertAlign w:val="subscript"/>
        </w:rPr>
        <w:t>K-DR</w:t>
      </w:r>
      <w:r w:rsidRPr="00241F24">
        <w:t>; and a K</w:t>
      </w:r>
      <w:r w:rsidRPr="00241F24">
        <w:rPr>
          <w:vertAlign w:val="superscript"/>
        </w:rPr>
        <w:t>+</w:t>
      </w:r>
      <w:r w:rsidRPr="00241F24">
        <w:t xml:space="preserve"> current due to a 2-pore K</w:t>
      </w:r>
      <w:r w:rsidRPr="00241F24">
        <w:rPr>
          <w:vertAlign w:val="superscript"/>
        </w:rPr>
        <w:t xml:space="preserve">+ </w:t>
      </w:r>
      <w:r w:rsidRPr="00241F24">
        <w:t>channel which we denote I</w:t>
      </w:r>
      <w:r w:rsidRPr="00241F24">
        <w:rPr>
          <w:vertAlign w:val="subscript"/>
        </w:rPr>
        <w:t>K-2P</w:t>
      </w:r>
      <w:r w:rsidRPr="00241F24">
        <w:t xml:space="preserve"> have been studied in detail in our laboratory</w:t>
      </w:r>
      <w:r w:rsidR="007845E6">
        <w:t xml:space="preserve"> (</w:t>
      </w:r>
      <w:r w:rsidR="009D7F79">
        <w:t>28,32</w:t>
      </w:r>
      <w:r w:rsidR="007845E6">
        <w:t>)</w:t>
      </w:r>
      <w:r w:rsidR="009D7F79">
        <w:t>, and by others (45-57).</w:t>
      </w:r>
      <w:r w:rsidRPr="00241F24">
        <w:t xml:space="preserve"> The remaining two K</w:t>
      </w:r>
      <w:r w:rsidRPr="00241F24">
        <w:rPr>
          <w:vertAlign w:val="superscript"/>
        </w:rPr>
        <w:t>+</w:t>
      </w:r>
      <w:r w:rsidRPr="00241F24">
        <w:t xml:space="preserve"> currents, a Ca</w:t>
      </w:r>
      <w:r w:rsidRPr="00241F24">
        <w:rPr>
          <w:vertAlign w:val="superscript"/>
        </w:rPr>
        <w:t>2+</w:t>
      </w:r>
      <w:r w:rsidRPr="00241F24">
        <w:t>-activated K</w:t>
      </w:r>
      <w:r w:rsidRPr="00241F24">
        <w:rPr>
          <w:vertAlign w:val="superscript"/>
        </w:rPr>
        <w:t>+</w:t>
      </w:r>
      <w:r w:rsidRPr="00241F24">
        <w:t xml:space="preserve"> current (I</w:t>
      </w:r>
      <w:r w:rsidRPr="00241F24">
        <w:rPr>
          <w:vertAlign w:val="subscript"/>
        </w:rPr>
        <w:t>K-Ca</w:t>
      </w:r>
      <w:r w:rsidRPr="00241F24">
        <w:t>) and an ATP-dependent K</w:t>
      </w:r>
      <w:r w:rsidRPr="00241F24">
        <w:rPr>
          <w:vertAlign w:val="superscript"/>
        </w:rPr>
        <w:t>+</w:t>
      </w:r>
      <w:r w:rsidRPr="00241F24">
        <w:t xml:space="preserve"> current (I</w:t>
      </w:r>
      <w:r w:rsidRPr="00241F24">
        <w:rPr>
          <w:vertAlign w:val="subscript"/>
        </w:rPr>
        <w:t>K-ATP</w:t>
      </w:r>
      <w:r w:rsidRPr="00241F24">
        <w:t xml:space="preserve">) </w:t>
      </w:r>
      <w:r w:rsidR="007845E6">
        <w:t xml:space="preserve">have been identified in other patch clamp studies.  These </w:t>
      </w:r>
      <w:r w:rsidRPr="00241F24">
        <w:t xml:space="preserve">are also included.  </w:t>
      </w:r>
    </w:p>
    <w:p w:rsidR="00C43743" w:rsidRPr="00241F24" w:rsidRDefault="00C43743" w:rsidP="00A51BF7">
      <w:pPr>
        <w:widowControl w:val="0"/>
        <w:spacing w:line="480" w:lineRule="auto"/>
        <w:contextualSpacing/>
        <w:jc w:val="both"/>
      </w:pPr>
    </w:p>
    <w:p w:rsidR="00C43743" w:rsidRPr="00241F24" w:rsidRDefault="00C43743" w:rsidP="00A51BF7">
      <w:pPr>
        <w:widowControl w:val="0"/>
        <w:spacing w:line="480" w:lineRule="auto"/>
        <w:contextualSpacing/>
        <w:jc w:val="both"/>
      </w:pPr>
      <w:proofErr w:type="gramStart"/>
      <w:r w:rsidRPr="00241F24">
        <w:t>a)  Delayed</w:t>
      </w:r>
      <w:proofErr w:type="gramEnd"/>
      <w:r w:rsidRPr="00241F24">
        <w:t xml:space="preserve"> Rectifier K</w:t>
      </w:r>
      <w:r w:rsidRPr="00241F24">
        <w:rPr>
          <w:vertAlign w:val="superscript"/>
        </w:rPr>
        <w:t>+</w:t>
      </w:r>
      <w:r w:rsidRPr="00241F24">
        <w:t xml:space="preserve"> Current: I</w:t>
      </w:r>
      <w:r w:rsidRPr="00241F24">
        <w:rPr>
          <w:vertAlign w:val="subscript"/>
        </w:rPr>
        <w:t xml:space="preserve">K-DR  </w:t>
      </w:r>
    </w:p>
    <w:p w:rsidR="00C43743" w:rsidRPr="00241F24" w:rsidRDefault="00C43743" w:rsidP="00A51BF7">
      <w:pPr>
        <w:widowControl w:val="0"/>
        <w:spacing w:line="480" w:lineRule="auto"/>
        <w:contextualSpacing/>
        <w:jc w:val="both"/>
      </w:pPr>
    </w:p>
    <w:p w:rsidR="00C43743" w:rsidRPr="00241F24" w:rsidRDefault="00C43743" w:rsidP="00A51BF7">
      <w:pPr>
        <w:widowControl w:val="0"/>
        <w:spacing w:line="480" w:lineRule="auto"/>
        <w:contextualSpacing/>
        <w:jc w:val="both"/>
      </w:pPr>
      <w:r w:rsidRPr="00241F24">
        <w:t>A time- and voltage-sensitive K</w:t>
      </w:r>
      <w:r w:rsidRPr="00241F24">
        <w:rPr>
          <w:vertAlign w:val="superscript"/>
        </w:rPr>
        <w:t>+</w:t>
      </w:r>
      <w:r w:rsidRPr="00241F24">
        <w:t xml:space="preserve"> current has been identified in the human </w:t>
      </w:r>
      <w:r w:rsidR="00563370">
        <w:t>articular</w:t>
      </w:r>
      <w:r w:rsidRPr="00241F24">
        <w:t xml:space="preserve"> chondrocyte</w:t>
      </w:r>
      <w:r w:rsidR="00EB6841" w:rsidRPr="00241F24">
        <w:t xml:space="preserve"> (</w:t>
      </w:r>
      <w:r w:rsidR="00563370">
        <w:t>28-32</w:t>
      </w:r>
      <w:r w:rsidR="00EB6841" w:rsidRPr="00241F24">
        <w:t>)</w:t>
      </w:r>
      <w:r w:rsidRPr="00241F24">
        <w:t>.  The biophysical properties of this current and the details of its pharmacological blockade suggest that it is generated by the family of alpha subunit K</w:t>
      </w:r>
      <w:r w:rsidRPr="00241F24">
        <w:rPr>
          <w:vertAlign w:val="superscript"/>
        </w:rPr>
        <w:t xml:space="preserve">+ </w:t>
      </w:r>
      <w:r w:rsidR="007845E6">
        <w:t>conductances denoted Kv1.4 or Kv1.6</w:t>
      </w:r>
      <w:r w:rsidR="00563370">
        <w:t xml:space="preserve">.  </w:t>
      </w:r>
      <w:r w:rsidRPr="00241F24">
        <w:t>Panel A of Figure 3 shows an I-V relationship generated under physiological conditions, that is, a normal electrochemical gradient for K</w:t>
      </w:r>
      <w:r w:rsidRPr="00241F24">
        <w:rPr>
          <w:vertAlign w:val="superscript"/>
        </w:rPr>
        <w:t>+</w:t>
      </w:r>
      <w:r w:rsidRPr="00241F24">
        <w:t xml:space="preserve">.  Panel B of this Figure shows the steady-state activation curve and Panel C illustrates the kinetics of activation and deactivation within this range of membrane potentials.  The fits to this data provide the basis for the simulation of this current in our model.  </w:t>
      </w:r>
    </w:p>
    <w:p w:rsidR="00BC6469" w:rsidRPr="00241F24" w:rsidRDefault="00BC6469" w:rsidP="00A51BF7">
      <w:pPr>
        <w:widowControl w:val="0"/>
        <w:spacing w:line="480" w:lineRule="auto"/>
        <w:contextualSpacing/>
        <w:jc w:val="both"/>
      </w:pPr>
    </w:p>
    <w:p w:rsidR="00BC6469" w:rsidRPr="00241F24" w:rsidRDefault="00BC6469" w:rsidP="00A51BF7">
      <w:pPr>
        <w:pStyle w:val="BodyText"/>
        <w:spacing w:line="480" w:lineRule="auto"/>
        <w:jc w:val="both"/>
        <w:rPr>
          <w:rFonts w:ascii="Arial" w:hAnsi="Arial"/>
        </w:rPr>
      </w:pPr>
      <w:r w:rsidRPr="00241F24">
        <w:rPr>
          <w:rFonts w:ascii="Arial" w:hAnsi="Arial"/>
        </w:rPr>
        <w:t xml:space="preserve">In this work, the mathematical expression for the delayed rectifier is </w:t>
      </w:r>
      <w:r w:rsidR="00563370">
        <w:rPr>
          <w:rFonts w:ascii="Arial" w:hAnsi="Arial"/>
        </w:rPr>
        <w:t xml:space="preserve">based on descriptions for </w:t>
      </w:r>
      <w:r w:rsidRPr="00241F24">
        <w:rPr>
          <w:rFonts w:ascii="Arial" w:hAnsi="Arial"/>
        </w:rPr>
        <w:t>the ultra-rap</w:t>
      </w:r>
      <w:r w:rsidR="00563370">
        <w:rPr>
          <w:rFonts w:ascii="Arial" w:hAnsi="Arial"/>
        </w:rPr>
        <w:t xml:space="preserve">idly rectifying potassium current in human atrium </w:t>
      </w:r>
      <w:r w:rsidRPr="00241F24">
        <w:rPr>
          <w:rFonts w:ascii="Arial" w:hAnsi="Arial"/>
        </w:rPr>
        <w:t xml:space="preserve"> </w:t>
      </w:r>
      <w:r w:rsidR="00563370">
        <w:rPr>
          <w:rFonts w:ascii="Arial" w:hAnsi="Arial"/>
        </w:rPr>
        <w:t>(48).</w:t>
      </w:r>
    </w:p>
    <w:tbl>
      <w:tblPr>
        <w:tblW w:w="0" w:type="auto"/>
        <w:jc w:val="center"/>
        <w:tblLayout w:type="fixed"/>
        <w:tblCellMar>
          <w:left w:w="0" w:type="dxa"/>
          <w:right w:w="0" w:type="dxa"/>
        </w:tblCellMar>
        <w:tblLook w:val="0000"/>
      </w:tblPr>
      <w:tblGrid>
        <w:gridCol w:w="9190"/>
        <w:gridCol w:w="1014"/>
      </w:tblGrid>
      <w:tr w:rsidR="00BC6469" w:rsidRPr="00241F24">
        <w:trPr>
          <w:jc w:val="center"/>
        </w:trPr>
        <w:tc>
          <w:tcPr>
            <w:tcW w:w="9190" w:type="dxa"/>
            <w:shd w:val="clear" w:color="auto" w:fill="auto"/>
            <w:vAlign w:val="center"/>
          </w:tcPr>
          <w:p w:rsidR="00BC6469" w:rsidRPr="00241F24" w:rsidRDefault="00BC6469" w:rsidP="00A51BF7">
            <w:pPr>
              <w:pStyle w:val="TableContents"/>
              <w:spacing w:line="480" w:lineRule="auto"/>
              <w:jc w:val="both"/>
              <w:rPr>
                <w:rFonts w:ascii="Arial" w:hAnsi="Arial"/>
              </w:rPr>
            </w:pPr>
            <w:r w:rsidRPr="00241F24">
              <w:rPr>
                <w:rFonts w:ascii="Arial" w:hAnsi="Arial"/>
                <w:noProof/>
                <w:lang w:eastAsia="en-US" w:bidi="ar-SA"/>
              </w:rPr>
              <w:drawing>
                <wp:inline distT="0" distB="0" distL="0" distR="0">
                  <wp:extent cx="1568450" cy="260350"/>
                  <wp:effectExtent l="25400" t="0" r="635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568450" cy="260350"/>
                          </a:xfrm>
                          <a:prstGeom prst="rect">
                            <a:avLst/>
                          </a:prstGeom>
                          <a:solidFill>
                            <a:srgbClr val="FFFFFF"/>
                          </a:solidFill>
                          <a:ln w="9525">
                            <a:noFill/>
                            <a:miter lim="800000"/>
                            <a:headEnd/>
                            <a:tailEnd/>
                          </a:ln>
                        </pic:spPr>
                      </pic:pic>
                    </a:graphicData>
                  </a:graphic>
                </wp:inline>
              </w:drawing>
            </w:r>
          </w:p>
        </w:tc>
        <w:tc>
          <w:tcPr>
            <w:tcW w:w="1014" w:type="dxa"/>
            <w:shd w:val="clear" w:color="auto" w:fill="auto"/>
            <w:vAlign w:val="center"/>
          </w:tcPr>
          <w:p w:rsidR="00BC6469" w:rsidRPr="00241F24" w:rsidRDefault="00902D5A" w:rsidP="00A51BF7">
            <w:pPr>
              <w:pStyle w:val="TableContents"/>
              <w:spacing w:line="480" w:lineRule="auto"/>
              <w:jc w:val="both"/>
              <w:rPr>
                <w:rFonts w:ascii="Arial" w:hAnsi="Arial"/>
              </w:rPr>
            </w:pPr>
            <w:r>
              <w:rPr>
                <w:rFonts w:ascii="Arial" w:hAnsi="Arial"/>
              </w:rPr>
              <w:t>(10</w:t>
            </w:r>
            <w:r w:rsidR="00BC6469" w:rsidRPr="00241F24">
              <w:rPr>
                <w:rFonts w:ascii="Arial" w:hAnsi="Arial"/>
              </w:rPr>
              <w:t>)</w:t>
            </w:r>
          </w:p>
        </w:tc>
      </w:tr>
    </w:tbl>
    <w:p w:rsidR="00BC6469" w:rsidRPr="00241F24" w:rsidRDefault="00BC6469" w:rsidP="00A51BF7">
      <w:pPr>
        <w:pStyle w:val="BodyText"/>
        <w:spacing w:line="480" w:lineRule="auto"/>
        <w:jc w:val="both"/>
        <w:rPr>
          <w:rFonts w:ascii="Arial" w:hAnsi="Arial"/>
        </w:rPr>
      </w:pPr>
    </w:p>
    <w:p w:rsidR="00BC6469" w:rsidRPr="00241F24" w:rsidRDefault="00563370" w:rsidP="00A51BF7">
      <w:pPr>
        <w:pStyle w:val="BodyText"/>
        <w:spacing w:line="480" w:lineRule="auto"/>
        <w:jc w:val="both"/>
        <w:rPr>
          <w:rFonts w:ascii="Arial" w:hAnsi="Arial"/>
        </w:rPr>
      </w:pPr>
      <w:r>
        <w:rPr>
          <w:rFonts w:ascii="Arial" w:hAnsi="Arial"/>
        </w:rPr>
        <w:t>In the above equation</w:t>
      </w:r>
      <w:r w:rsidR="00BC6469" w:rsidRPr="00241F24">
        <w:rPr>
          <w:rFonts w:ascii="Arial" w:hAnsi="Arial"/>
        </w:rPr>
        <w:t xml:space="preserve"> </w:t>
      </w:r>
      <w:proofErr w:type="spellStart"/>
      <w:r w:rsidR="009D635A">
        <w:rPr>
          <w:rFonts w:ascii="Arial" w:hAnsi="Arial"/>
        </w:rPr>
        <w:t>aur</w:t>
      </w:r>
      <w:proofErr w:type="spellEnd"/>
      <w:r w:rsidR="009D635A">
        <w:rPr>
          <w:rFonts w:ascii="Arial" w:hAnsi="Arial"/>
        </w:rPr>
        <w:t xml:space="preserve"> </w:t>
      </w:r>
      <w:r w:rsidR="00BC6469" w:rsidRPr="00241F24">
        <w:rPr>
          <w:rFonts w:ascii="Arial" w:hAnsi="Arial"/>
        </w:rPr>
        <w:t xml:space="preserve">and </w:t>
      </w:r>
      <w:proofErr w:type="spellStart"/>
      <w:r w:rsidR="009D635A">
        <w:rPr>
          <w:rFonts w:ascii="Arial" w:hAnsi="Arial"/>
        </w:rPr>
        <w:t>iur</w:t>
      </w:r>
      <w:proofErr w:type="spellEnd"/>
      <w:r w:rsidR="009D635A">
        <w:rPr>
          <w:rFonts w:ascii="Arial" w:hAnsi="Arial"/>
        </w:rPr>
        <w:t xml:space="preserve"> </w:t>
      </w:r>
      <w:r w:rsidR="00BC6469" w:rsidRPr="00241F24">
        <w:rPr>
          <w:rFonts w:ascii="Arial" w:hAnsi="Arial"/>
        </w:rPr>
        <w:t xml:space="preserve">are time-dependent channel activation and inactivation, and are defined in the model via the following expression: </w:t>
      </w:r>
    </w:p>
    <w:tbl>
      <w:tblPr>
        <w:tblW w:w="0" w:type="auto"/>
        <w:jc w:val="center"/>
        <w:tblLayout w:type="fixed"/>
        <w:tblCellMar>
          <w:left w:w="0" w:type="dxa"/>
          <w:right w:w="0" w:type="dxa"/>
        </w:tblCellMar>
        <w:tblLook w:val="0000"/>
      </w:tblPr>
      <w:tblGrid>
        <w:gridCol w:w="9765"/>
        <w:gridCol w:w="439"/>
      </w:tblGrid>
      <w:tr w:rsidR="00BC6469" w:rsidRPr="00241F24">
        <w:trPr>
          <w:jc w:val="center"/>
        </w:trPr>
        <w:tc>
          <w:tcPr>
            <w:tcW w:w="9765" w:type="dxa"/>
            <w:shd w:val="clear" w:color="auto" w:fill="auto"/>
            <w:vAlign w:val="center"/>
          </w:tcPr>
          <w:p w:rsidR="00BC6469" w:rsidRPr="00241F24" w:rsidRDefault="00BC6469" w:rsidP="00A51BF7">
            <w:pPr>
              <w:pStyle w:val="TableContents"/>
              <w:spacing w:line="480" w:lineRule="auto"/>
              <w:jc w:val="both"/>
              <w:rPr>
                <w:rFonts w:ascii="Arial" w:hAnsi="Arial"/>
              </w:rPr>
            </w:pPr>
            <w:r w:rsidRPr="00241F24">
              <w:rPr>
                <w:rFonts w:ascii="Arial" w:hAnsi="Arial"/>
                <w:noProof/>
                <w:lang w:eastAsia="en-US" w:bidi="ar-SA"/>
              </w:rPr>
              <w:drawing>
                <wp:inline distT="0" distB="0" distL="0" distR="0">
                  <wp:extent cx="3124200" cy="1644650"/>
                  <wp:effectExtent l="2540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3124200" cy="1644650"/>
                          </a:xfrm>
                          <a:prstGeom prst="rect">
                            <a:avLst/>
                          </a:prstGeom>
                          <a:solidFill>
                            <a:srgbClr val="FFFFFF"/>
                          </a:solidFill>
                          <a:ln w="9525">
                            <a:noFill/>
                            <a:miter lim="800000"/>
                            <a:headEnd/>
                            <a:tailEnd/>
                          </a:ln>
                        </pic:spPr>
                      </pic:pic>
                    </a:graphicData>
                  </a:graphic>
                </wp:inline>
              </w:drawing>
            </w:r>
          </w:p>
        </w:tc>
        <w:tc>
          <w:tcPr>
            <w:tcW w:w="439" w:type="dxa"/>
            <w:shd w:val="clear" w:color="auto" w:fill="auto"/>
            <w:vAlign w:val="center"/>
          </w:tcPr>
          <w:p w:rsidR="00BC6469" w:rsidRPr="00241F24" w:rsidRDefault="00BC6469" w:rsidP="00A51BF7">
            <w:pPr>
              <w:pStyle w:val="TableContents"/>
              <w:spacing w:line="480" w:lineRule="auto"/>
              <w:jc w:val="both"/>
              <w:rPr>
                <w:rFonts w:ascii="Arial" w:hAnsi="Arial"/>
              </w:rPr>
            </w:pPr>
            <w:r w:rsidRPr="00241F24">
              <w:rPr>
                <w:rFonts w:ascii="Arial" w:hAnsi="Arial"/>
              </w:rPr>
              <w:t>   </w:t>
            </w:r>
          </w:p>
        </w:tc>
      </w:tr>
    </w:tbl>
    <w:p w:rsidR="00BC6469" w:rsidRPr="00241F24" w:rsidRDefault="00BC6469" w:rsidP="00A51BF7">
      <w:pPr>
        <w:pStyle w:val="BodyText"/>
        <w:spacing w:line="480" w:lineRule="auto"/>
        <w:jc w:val="both"/>
        <w:rPr>
          <w:rFonts w:ascii="Arial" w:hAnsi="Arial"/>
        </w:rPr>
      </w:pPr>
    </w:p>
    <w:p w:rsidR="00BC6469" w:rsidRPr="00241F24" w:rsidRDefault="00BC6469" w:rsidP="00A51BF7">
      <w:pPr>
        <w:pStyle w:val="BodyText"/>
        <w:spacing w:line="480" w:lineRule="auto"/>
        <w:jc w:val="both"/>
        <w:rPr>
          <w:rFonts w:ascii="Arial" w:hAnsi="Arial"/>
        </w:rPr>
      </w:pPr>
      <w:r w:rsidRPr="00241F24">
        <w:rPr>
          <w:rFonts w:ascii="Arial" w:hAnsi="Arial"/>
        </w:rPr>
        <w:t>Figure </w:t>
      </w:r>
      <w:hyperlink w:anchor="fig:potassium-currents" w:history="1">
        <w:r w:rsidRPr="00241F24">
          <w:rPr>
            <w:rStyle w:val="Hyperlink"/>
            <w:rFonts w:ascii="Arial" w:hAnsi="Arial"/>
          </w:rPr>
          <w:t>2</w:t>
        </w:r>
      </w:hyperlink>
      <w:r w:rsidRPr="00241F24">
        <w:rPr>
          <w:rFonts w:ascii="Arial" w:hAnsi="Arial"/>
        </w:rPr>
        <w:t xml:space="preserve">c shows the </w:t>
      </w:r>
      <w:r w:rsidR="00902D5A">
        <w:rPr>
          <w:rFonts w:ascii="Arial" w:hAnsi="Arial"/>
        </w:rPr>
        <w:t>current voltage</w:t>
      </w:r>
      <w:r w:rsidRPr="00241F24">
        <w:rPr>
          <w:rFonts w:ascii="Arial" w:hAnsi="Arial"/>
        </w:rPr>
        <w:t xml:space="preserve"> curve for this </w:t>
      </w:r>
      <w:r w:rsidR="00902D5A">
        <w:rPr>
          <w:rFonts w:ascii="Arial" w:hAnsi="Arial"/>
        </w:rPr>
        <w:t xml:space="preserve">current.  The continuous I-V curve has </w:t>
      </w:r>
      <w:proofErr w:type="gramStart"/>
      <w:r w:rsidR="00902D5A">
        <w:rPr>
          <w:rFonts w:ascii="Arial" w:hAnsi="Arial"/>
        </w:rPr>
        <w:t xml:space="preserve">been </w:t>
      </w:r>
      <w:r w:rsidRPr="00241F24">
        <w:rPr>
          <w:rFonts w:ascii="Arial" w:hAnsi="Arial"/>
        </w:rPr>
        <w:t xml:space="preserve"> fit</w:t>
      </w:r>
      <w:r w:rsidR="00902D5A">
        <w:rPr>
          <w:rFonts w:ascii="Arial" w:hAnsi="Arial"/>
        </w:rPr>
        <w:t>ted</w:t>
      </w:r>
      <w:proofErr w:type="gramEnd"/>
      <w:r w:rsidRPr="00241F24">
        <w:rPr>
          <w:rFonts w:ascii="Arial" w:hAnsi="Arial"/>
        </w:rPr>
        <w:t xml:space="preserve"> to </w:t>
      </w:r>
      <w:r w:rsidR="00902D5A">
        <w:rPr>
          <w:rFonts w:ascii="Arial" w:hAnsi="Arial"/>
        </w:rPr>
        <w:t xml:space="preserve">our </w:t>
      </w:r>
      <w:r w:rsidRPr="00241F24">
        <w:rPr>
          <w:rFonts w:ascii="Arial" w:hAnsi="Arial"/>
        </w:rPr>
        <w:t xml:space="preserve">experimental data </w:t>
      </w:r>
      <w:r w:rsidR="002D4546">
        <w:rPr>
          <w:rFonts w:ascii="Arial" w:hAnsi="Arial"/>
        </w:rPr>
        <w:t>(32).</w:t>
      </w:r>
    </w:p>
    <w:p w:rsidR="00C43743" w:rsidRPr="00241F24" w:rsidRDefault="00C43743" w:rsidP="00A51BF7">
      <w:pPr>
        <w:widowControl w:val="0"/>
        <w:spacing w:line="480" w:lineRule="auto"/>
        <w:contextualSpacing/>
        <w:jc w:val="both"/>
      </w:pPr>
    </w:p>
    <w:p w:rsidR="00C43743" w:rsidRPr="00241F24" w:rsidRDefault="00C43743" w:rsidP="00A51BF7">
      <w:pPr>
        <w:widowControl w:val="0"/>
        <w:spacing w:line="480" w:lineRule="auto"/>
        <w:contextualSpacing/>
        <w:jc w:val="center"/>
      </w:pPr>
      <w:r w:rsidRPr="00241F24">
        <w:t>[Figure 3 near here]</w:t>
      </w:r>
    </w:p>
    <w:p w:rsidR="00C43743" w:rsidRPr="00241F24" w:rsidRDefault="00C43743" w:rsidP="00A51BF7">
      <w:pPr>
        <w:widowControl w:val="0"/>
        <w:spacing w:line="480" w:lineRule="auto"/>
        <w:contextualSpacing/>
        <w:jc w:val="both"/>
      </w:pPr>
    </w:p>
    <w:p w:rsidR="00C43743" w:rsidRPr="00241F24" w:rsidRDefault="00C43743" w:rsidP="00A51BF7">
      <w:pPr>
        <w:widowControl w:val="0"/>
        <w:spacing w:line="480" w:lineRule="auto"/>
        <w:contextualSpacing/>
        <w:jc w:val="both"/>
      </w:pPr>
      <w:proofErr w:type="gramStart"/>
      <w:r w:rsidRPr="00241F24">
        <w:t>b)  2</w:t>
      </w:r>
      <w:proofErr w:type="gramEnd"/>
      <w:r w:rsidRPr="00241F24">
        <w:t>-Pore K</w:t>
      </w:r>
      <w:r w:rsidRPr="00241F24">
        <w:rPr>
          <w:vertAlign w:val="superscript"/>
        </w:rPr>
        <w:t>+</w:t>
      </w:r>
      <w:r w:rsidRPr="00241F24">
        <w:t xml:space="preserve"> Current:</w:t>
      </w:r>
    </w:p>
    <w:p w:rsidR="00C43743" w:rsidRPr="00241F24" w:rsidRDefault="00C43743" w:rsidP="00A51BF7">
      <w:pPr>
        <w:widowControl w:val="0"/>
        <w:spacing w:line="480" w:lineRule="auto"/>
        <w:contextualSpacing/>
        <w:jc w:val="both"/>
      </w:pPr>
    </w:p>
    <w:p w:rsidR="00C43743" w:rsidRPr="00241F24" w:rsidRDefault="00C43743" w:rsidP="00A51BF7">
      <w:pPr>
        <w:widowControl w:val="0"/>
        <w:spacing w:line="480" w:lineRule="auto"/>
        <w:contextualSpacing/>
        <w:jc w:val="both"/>
      </w:pPr>
      <w:r w:rsidRPr="00241F24">
        <w:t>Our recent work has identified recording conditions under which an additional K</w:t>
      </w:r>
      <w:r w:rsidRPr="00241F24">
        <w:rPr>
          <w:vertAlign w:val="superscript"/>
        </w:rPr>
        <w:t>+</w:t>
      </w:r>
      <w:r w:rsidRPr="00241F24">
        <w:t xml:space="preserve"> current generated by what is believed to be the TASK family of 2-pore K</w:t>
      </w:r>
      <w:r w:rsidRPr="00241F24">
        <w:rPr>
          <w:vertAlign w:val="superscript"/>
        </w:rPr>
        <w:t xml:space="preserve">+ </w:t>
      </w:r>
      <w:r w:rsidRPr="00241F24">
        <w:t>channels</w:t>
      </w:r>
      <w:r w:rsidR="00902D5A">
        <w:t xml:space="preserve"> (</w:t>
      </w:r>
      <w:r w:rsidR="002D4546">
        <w:t>28</w:t>
      </w:r>
      <w:r w:rsidR="00902D5A">
        <w:t>)</w:t>
      </w:r>
      <w:r w:rsidRPr="00241F24">
        <w:t>.  These channels show no detectable time dependence.  An additional characteristic of this subclass of 2-pore channels is their significant increase in conductance in response to an increase in pH or alkalinization of the extracellular medium.  A peak I-V curve for this current is shown in Panel A of Figure 4.  Figure 4B illustrates the enhancement of this current when extracellular pH was changed from XXXXX.</w:t>
      </w:r>
    </w:p>
    <w:p w:rsidR="00C43743" w:rsidRPr="00241F24" w:rsidRDefault="00C43743" w:rsidP="00A51BF7">
      <w:pPr>
        <w:widowControl w:val="0"/>
        <w:spacing w:line="480" w:lineRule="auto"/>
        <w:contextualSpacing/>
        <w:jc w:val="both"/>
      </w:pPr>
    </w:p>
    <w:p w:rsidR="00902D5A" w:rsidRDefault="00C43743" w:rsidP="00A51BF7">
      <w:pPr>
        <w:widowControl w:val="0"/>
        <w:spacing w:line="480" w:lineRule="auto"/>
        <w:contextualSpacing/>
        <w:jc w:val="both"/>
      </w:pPr>
      <w:r w:rsidRPr="00241F24">
        <w:t>Note that these recordings were made under conditions of elevated K</w:t>
      </w:r>
      <w:r w:rsidRPr="00241F24">
        <w:rPr>
          <w:vertAlign w:val="superscript"/>
        </w:rPr>
        <w:t>+</w:t>
      </w:r>
      <w:r w:rsidRPr="00241F24">
        <w:t xml:space="preserve"> so that the size of the currents could be increased to the level that they could be detected and biophysical properties could be resolved.  Before this data can be incorporated into this mathematical model it needs to be corrected appropriately.  The correction that has been employed is based on the </w:t>
      </w:r>
      <w:proofErr w:type="spellStart"/>
      <w:r w:rsidRPr="00241F24">
        <w:t>Eisenman</w:t>
      </w:r>
      <w:proofErr w:type="spellEnd"/>
      <w:r w:rsidRPr="00241F24">
        <w:t xml:space="preserve"> principle</w:t>
      </w:r>
      <w:r w:rsidR="002D4546">
        <w:t xml:space="preserve"> (54</w:t>
      </w:r>
      <w:proofErr w:type="gramStart"/>
      <w:r w:rsidR="002D4546">
        <w:t xml:space="preserve">) </w:t>
      </w:r>
      <w:r w:rsidRPr="00241F24">
        <w:t xml:space="preserve"> that</w:t>
      </w:r>
      <w:proofErr w:type="gramEnd"/>
      <w:r w:rsidRPr="00241F24">
        <w:t xml:space="preserve"> the conductance of an ion selective channel scales according to the square root of the concentration of that permeant ion.  The I-V curve in Figure 4C shows the original data recorded in isotonic K</w:t>
      </w:r>
      <w:r w:rsidRPr="00241F24">
        <w:rPr>
          <w:vertAlign w:val="superscript"/>
        </w:rPr>
        <w:t>+</w:t>
      </w:r>
      <w:r w:rsidRPr="00241F24">
        <w:t xml:space="preserve"> with the expected reversal potential of 0 mV together with the corrected data assuming external K</w:t>
      </w:r>
      <w:r w:rsidRPr="00241F24">
        <w:rPr>
          <w:vertAlign w:val="superscript"/>
        </w:rPr>
        <w:t>+</w:t>
      </w:r>
      <w:r w:rsidRPr="00241F24">
        <w:t xml:space="preserve"> to be 5.4 mM with a corresponding reversal potential of approximately -85 mV.</w:t>
      </w:r>
    </w:p>
    <w:p w:rsidR="00902D5A" w:rsidRDefault="00902D5A" w:rsidP="00A51BF7">
      <w:pPr>
        <w:widowControl w:val="0"/>
        <w:spacing w:line="480" w:lineRule="auto"/>
        <w:contextualSpacing/>
        <w:jc w:val="both"/>
      </w:pPr>
    </w:p>
    <w:p w:rsidR="00C43743" w:rsidRPr="00241F24" w:rsidRDefault="00902D5A" w:rsidP="00902D5A">
      <w:pPr>
        <w:widowControl w:val="0"/>
        <w:spacing w:line="480" w:lineRule="auto"/>
        <w:contextualSpacing/>
        <w:jc w:val="center"/>
      </w:pPr>
      <w:r>
        <w:t>[Figure 4 near here]</w:t>
      </w:r>
    </w:p>
    <w:p w:rsidR="00902D5A" w:rsidRDefault="00902D5A" w:rsidP="00A51BF7">
      <w:pPr>
        <w:pStyle w:val="BodyText"/>
        <w:spacing w:line="480" w:lineRule="auto"/>
        <w:jc w:val="both"/>
        <w:rPr>
          <w:rFonts w:ascii="Arial" w:hAnsi="Arial"/>
        </w:rPr>
      </w:pPr>
    </w:p>
    <w:p w:rsidR="00BC6469" w:rsidRPr="00241F24" w:rsidRDefault="00BC6469" w:rsidP="00A51BF7">
      <w:pPr>
        <w:pStyle w:val="BodyText"/>
        <w:spacing w:line="480" w:lineRule="auto"/>
        <w:jc w:val="both"/>
        <w:rPr>
          <w:rFonts w:ascii="Arial" w:hAnsi="Arial"/>
        </w:rPr>
      </w:pPr>
      <w:r w:rsidRPr="00241F24">
        <w:rPr>
          <w:rFonts w:ascii="Arial" w:hAnsi="Arial"/>
        </w:rPr>
        <w:t xml:space="preserve">Using the classic </w:t>
      </w:r>
      <w:r w:rsidR="002760DA">
        <w:rPr>
          <w:rFonts w:ascii="Arial" w:hAnsi="Arial"/>
        </w:rPr>
        <w:t>Goldman-Hodgkin</w:t>
      </w:r>
      <w:r w:rsidRPr="00241F24">
        <w:rPr>
          <w:rFonts w:ascii="Arial" w:hAnsi="Arial"/>
        </w:rPr>
        <w:t>-Katz equation (</w:t>
      </w:r>
      <w:r w:rsidR="002760DA">
        <w:rPr>
          <w:rFonts w:ascii="Arial" w:hAnsi="Arial"/>
        </w:rPr>
        <w:t>54</w:t>
      </w:r>
      <w:r w:rsidRPr="00241F24">
        <w:rPr>
          <w:rFonts w:ascii="Arial" w:hAnsi="Arial"/>
        </w:rPr>
        <w:t xml:space="preserve">) for voltage-gated, time-independent single-species ion channels, this current can be represented by: </w:t>
      </w:r>
    </w:p>
    <w:tbl>
      <w:tblPr>
        <w:tblW w:w="10204" w:type="dxa"/>
        <w:jc w:val="center"/>
        <w:tblInd w:w="3685" w:type="dxa"/>
        <w:tblLayout w:type="fixed"/>
        <w:tblCellMar>
          <w:left w:w="0" w:type="dxa"/>
          <w:right w:w="0" w:type="dxa"/>
        </w:tblCellMar>
        <w:tblLook w:val="0000"/>
      </w:tblPr>
      <w:tblGrid>
        <w:gridCol w:w="9617"/>
        <w:gridCol w:w="587"/>
      </w:tblGrid>
      <w:tr w:rsidR="009D635A" w:rsidRPr="00241F24">
        <w:trPr>
          <w:jc w:val="center"/>
        </w:trPr>
        <w:tc>
          <w:tcPr>
            <w:tcW w:w="9617" w:type="dxa"/>
            <w:shd w:val="clear" w:color="auto" w:fill="auto"/>
            <w:vAlign w:val="center"/>
          </w:tcPr>
          <w:p w:rsidR="009D635A" w:rsidRPr="00241F24" w:rsidRDefault="009D635A" w:rsidP="00A51BF7">
            <w:pPr>
              <w:pStyle w:val="TableContents"/>
              <w:spacing w:line="480" w:lineRule="auto"/>
              <w:ind w:left="1134" w:hanging="1134"/>
              <w:jc w:val="both"/>
              <w:rPr>
                <w:rFonts w:ascii="Arial" w:hAnsi="Arial"/>
              </w:rPr>
            </w:pPr>
            <w:r w:rsidRPr="00241F24">
              <w:rPr>
                <w:rFonts w:ascii="Arial" w:hAnsi="Arial"/>
                <w:noProof/>
                <w:lang w:eastAsia="en-US" w:bidi="ar-SA"/>
              </w:rPr>
              <w:drawing>
                <wp:inline distT="0" distB="0" distL="0" distR="0">
                  <wp:extent cx="2851150" cy="488950"/>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2851150" cy="488950"/>
                          </a:xfrm>
                          <a:prstGeom prst="rect">
                            <a:avLst/>
                          </a:prstGeom>
                          <a:solidFill>
                            <a:srgbClr val="FFFFFF"/>
                          </a:solidFill>
                          <a:ln w="9525">
                            <a:noFill/>
                            <a:miter lim="800000"/>
                            <a:headEnd/>
                            <a:tailEnd/>
                          </a:ln>
                        </pic:spPr>
                      </pic:pic>
                    </a:graphicData>
                  </a:graphic>
                </wp:inline>
              </w:drawing>
            </w:r>
          </w:p>
        </w:tc>
        <w:tc>
          <w:tcPr>
            <w:tcW w:w="587" w:type="dxa"/>
            <w:shd w:val="clear" w:color="auto" w:fill="auto"/>
            <w:vAlign w:val="center"/>
          </w:tcPr>
          <w:p w:rsidR="009D635A" w:rsidRPr="00241F24" w:rsidRDefault="00902D5A" w:rsidP="00A51BF7">
            <w:pPr>
              <w:pStyle w:val="TableContents"/>
              <w:spacing w:line="480" w:lineRule="auto"/>
              <w:jc w:val="both"/>
              <w:rPr>
                <w:rFonts w:ascii="Arial" w:hAnsi="Arial"/>
              </w:rPr>
            </w:pPr>
            <w:r>
              <w:rPr>
                <w:rFonts w:ascii="Arial" w:hAnsi="Arial"/>
              </w:rPr>
              <w:t>(11</w:t>
            </w:r>
            <w:r w:rsidR="009D635A" w:rsidRPr="00241F24">
              <w:rPr>
                <w:rFonts w:ascii="Arial" w:hAnsi="Arial"/>
              </w:rPr>
              <w:t>)</w:t>
            </w:r>
          </w:p>
        </w:tc>
      </w:tr>
      <w:tr w:rsidR="00BC6469" w:rsidRPr="00241F24">
        <w:trPr>
          <w:jc w:val="center"/>
          <w:ins w:id="15" w:author="Mary M Maleckar" w:date="2012-10-05T15:48:00Z"/>
        </w:trPr>
        <w:tc>
          <w:tcPr>
            <w:tcW w:w="9617" w:type="dxa"/>
            <w:shd w:val="clear" w:color="auto" w:fill="auto"/>
            <w:vAlign w:val="center"/>
          </w:tcPr>
          <w:p w:rsidR="00BC6469" w:rsidRPr="00241F24" w:rsidRDefault="00BC6469" w:rsidP="00A51BF7">
            <w:pPr>
              <w:pStyle w:val="TableContents"/>
              <w:spacing w:line="480" w:lineRule="auto"/>
              <w:jc w:val="both"/>
              <w:rPr>
                <w:ins w:id="16" w:author="Mary M Maleckar" w:date="2012-10-05T15:48:00Z"/>
                <w:rFonts w:ascii="Arial" w:hAnsi="Arial"/>
              </w:rPr>
            </w:pPr>
          </w:p>
        </w:tc>
        <w:tc>
          <w:tcPr>
            <w:tcW w:w="587" w:type="dxa"/>
            <w:shd w:val="clear" w:color="auto" w:fill="auto"/>
            <w:vAlign w:val="center"/>
          </w:tcPr>
          <w:p w:rsidR="00BC6469" w:rsidRPr="00241F24" w:rsidRDefault="00BC6469" w:rsidP="00A51BF7">
            <w:pPr>
              <w:pStyle w:val="TableContents"/>
              <w:spacing w:line="480" w:lineRule="auto"/>
              <w:jc w:val="both"/>
              <w:rPr>
                <w:ins w:id="17" w:author="Mary M Maleckar" w:date="2012-10-05T15:48:00Z"/>
                <w:rFonts w:ascii="Arial" w:hAnsi="Arial"/>
              </w:rPr>
            </w:pPr>
          </w:p>
        </w:tc>
      </w:tr>
    </w:tbl>
    <w:p w:rsidR="00BC6469" w:rsidRPr="00241F24" w:rsidRDefault="00BC6469" w:rsidP="00A51BF7">
      <w:pPr>
        <w:pStyle w:val="BodyText"/>
        <w:spacing w:line="480" w:lineRule="auto"/>
        <w:jc w:val="both"/>
        <w:rPr>
          <w:rFonts w:ascii="Arial" w:hAnsi="Arial"/>
        </w:rPr>
      </w:pPr>
    </w:p>
    <w:p w:rsidR="002760DA" w:rsidRPr="00241F24" w:rsidRDefault="00BC6469" w:rsidP="002760DA">
      <w:pPr>
        <w:widowControl w:val="0"/>
        <w:spacing w:line="480" w:lineRule="auto"/>
        <w:contextualSpacing/>
        <w:jc w:val="both"/>
      </w:pPr>
      <w:proofErr w:type="gramStart"/>
      <w:r w:rsidRPr="00241F24">
        <w:t>and</w:t>
      </w:r>
      <w:proofErr w:type="gramEnd"/>
      <w:r w:rsidRPr="00241F24">
        <w:t xml:space="preserve"> </w:t>
      </w:r>
      <w:r w:rsidR="002760DA">
        <w:t>Figure 5a</w:t>
      </w:r>
      <w:r w:rsidRPr="00241F24">
        <w:t xml:space="preserve"> shows the current-voltage curve </w:t>
      </w:r>
      <w:r w:rsidR="002760DA">
        <w:t>fitted</w:t>
      </w:r>
      <w:r w:rsidRPr="00241F24">
        <w:t xml:space="preserve"> to experimental data </w:t>
      </w:r>
      <w:r w:rsidR="002760DA">
        <w:t>(28).</w:t>
      </w:r>
      <w:r w:rsidRPr="00241F24">
        <w:t xml:space="preserve"> </w:t>
      </w:r>
      <w:r w:rsidR="002760DA" w:rsidRPr="00241F24">
        <w:t>Our experimental work also demonstrated that this particular K</w:t>
      </w:r>
      <w:r w:rsidR="002760DA" w:rsidRPr="00241F24">
        <w:rPr>
          <w:vertAlign w:val="superscript"/>
        </w:rPr>
        <w:t xml:space="preserve">+ </w:t>
      </w:r>
      <w:r w:rsidR="002760DA" w:rsidRPr="00241F24">
        <w:t xml:space="preserve">current was strongly inhibited by bupivacaine.  An effective concentration of bupivacaine also resulted in a significant depolarization of the resting potential (see Discussion).  </w:t>
      </w:r>
    </w:p>
    <w:p w:rsidR="00C43743" w:rsidRPr="00241F24" w:rsidRDefault="00C43743" w:rsidP="00A51BF7">
      <w:pPr>
        <w:widowControl w:val="0"/>
        <w:spacing w:line="480" w:lineRule="auto"/>
        <w:contextualSpacing/>
        <w:jc w:val="center"/>
      </w:pPr>
    </w:p>
    <w:p w:rsidR="00C43743" w:rsidRPr="00241F24" w:rsidRDefault="00902D5A" w:rsidP="00A51BF7">
      <w:pPr>
        <w:widowControl w:val="0"/>
        <w:spacing w:line="480" w:lineRule="auto"/>
        <w:contextualSpacing/>
        <w:jc w:val="center"/>
      </w:pPr>
      <w:r>
        <w:t>[Figure 5</w:t>
      </w:r>
      <w:r w:rsidR="00C43743" w:rsidRPr="00241F24">
        <w:t xml:space="preserve"> near here]</w:t>
      </w:r>
    </w:p>
    <w:p w:rsidR="00C43743" w:rsidRPr="00241F24" w:rsidRDefault="00C43743" w:rsidP="00A51BF7">
      <w:pPr>
        <w:widowControl w:val="0"/>
        <w:spacing w:line="480" w:lineRule="auto"/>
        <w:contextualSpacing/>
        <w:jc w:val="both"/>
      </w:pPr>
    </w:p>
    <w:p w:rsidR="00C43743" w:rsidRPr="00241F24" w:rsidRDefault="00C43743" w:rsidP="00A51BF7">
      <w:pPr>
        <w:widowControl w:val="0"/>
        <w:spacing w:line="480" w:lineRule="auto"/>
        <w:contextualSpacing/>
        <w:jc w:val="both"/>
      </w:pPr>
      <w:proofErr w:type="gramStart"/>
      <w:r w:rsidRPr="00241F24">
        <w:t>c)  Ca</w:t>
      </w:r>
      <w:r w:rsidRPr="00241F24">
        <w:rPr>
          <w:vertAlign w:val="superscript"/>
        </w:rPr>
        <w:t>2</w:t>
      </w:r>
      <w:proofErr w:type="gramEnd"/>
      <w:r w:rsidRPr="00241F24">
        <w:rPr>
          <w:vertAlign w:val="superscript"/>
        </w:rPr>
        <w:t>+</w:t>
      </w:r>
      <w:r w:rsidRPr="00241F24">
        <w:t xml:space="preserve"> Activated K</w:t>
      </w:r>
      <w:r w:rsidRPr="00241F24">
        <w:rPr>
          <w:vertAlign w:val="superscript"/>
        </w:rPr>
        <w:t xml:space="preserve">+ </w:t>
      </w:r>
      <w:r w:rsidRPr="00241F24">
        <w:t>Current</w:t>
      </w:r>
    </w:p>
    <w:p w:rsidR="00C43743" w:rsidRPr="00241F24" w:rsidRDefault="00C43743" w:rsidP="00A51BF7">
      <w:pPr>
        <w:widowControl w:val="0"/>
        <w:spacing w:line="480" w:lineRule="auto"/>
        <w:contextualSpacing/>
        <w:jc w:val="both"/>
      </w:pPr>
    </w:p>
    <w:p w:rsidR="00E67F06" w:rsidRDefault="00C43743" w:rsidP="00A51BF7">
      <w:pPr>
        <w:widowControl w:val="0"/>
        <w:spacing w:line="480" w:lineRule="auto"/>
        <w:contextualSpacing/>
        <w:jc w:val="both"/>
      </w:pPr>
      <w:r w:rsidRPr="00241F24">
        <w:t>Virtually all recordings of global K</w:t>
      </w:r>
      <w:r w:rsidRPr="00241F24">
        <w:rPr>
          <w:vertAlign w:val="superscript"/>
        </w:rPr>
        <w:t xml:space="preserve">+ </w:t>
      </w:r>
      <w:r w:rsidRPr="00241F24">
        <w:t xml:space="preserve">currents in human chondrocytes include a significant </w:t>
      </w:r>
      <w:r w:rsidR="00902D5A">
        <w:t xml:space="preserve">and very noisy </w:t>
      </w:r>
      <w:r w:rsidRPr="00241F24">
        <w:t>outward current at depolarized potentials</w:t>
      </w:r>
      <w:r w:rsidR="00E97683">
        <w:t xml:space="preserve"> (55,56)</w:t>
      </w:r>
      <w:r w:rsidRPr="00241F24">
        <w:t>.  The spontaneous fluctuations of this current suggest that it is generated by the so-called large conductance variant of the Ca</w:t>
      </w:r>
      <w:r w:rsidRPr="00241F24">
        <w:rPr>
          <w:vertAlign w:val="superscript"/>
        </w:rPr>
        <w:t>2+</w:t>
      </w:r>
      <w:r w:rsidRPr="00241F24">
        <w:t xml:space="preserve"> activated K</w:t>
      </w:r>
      <w:r w:rsidRPr="00241F24">
        <w:rPr>
          <w:vertAlign w:val="superscript"/>
        </w:rPr>
        <w:t xml:space="preserve">+ </w:t>
      </w:r>
      <w:r w:rsidRPr="00241F24">
        <w:t>current family</w:t>
      </w:r>
      <w:r w:rsidR="00E67F06">
        <w:t xml:space="preserve"> (</w:t>
      </w:r>
      <w:r w:rsidR="00E97683">
        <w:t>57</w:t>
      </w:r>
      <w:r w:rsidR="00E67F06">
        <w:t>)</w:t>
      </w:r>
      <w:r w:rsidRPr="00241F24">
        <w:t>.  We have not explored the biophysical properties of this current or its pharmacological profile in any detail.  However, it is consistently present in our recordings and a Ca</w:t>
      </w:r>
      <w:r w:rsidRPr="00241F24">
        <w:rPr>
          <w:vertAlign w:val="superscript"/>
        </w:rPr>
        <w:t>2+</w:t>
      </w:r>
      <w:r w:rsidRPr="00241F24">
        <w:t xml:space="preserve"> activated K</w:t>
      </w:r>
      <w:r w:rsidRPr="00241F24">
        <w:rPr>
          <w:vertAlign w:val="superscript"/>
        </w:rPr>
        <w:t xml:space="preserve">+ </w:t>
      </w:r>
      <w:r w:rsidRPr="00241F24">
        <w:t>current has also been described in isolated chondrocytes from rabbits, dogs and horses</w:t>
      </w:r>
      <w:r w:rsidR="00E67F06">
        <w:t xml:space="preserve"> (</w:t>
      </w:r>
      <w:r w:rsidR="00E97683">
        <w:t>47</w:t>
      </w:r>
      <w:r w:rsidR="00E67F06">
        <w:t xml:space="preserve">).  Figure 6 </w:t>
      </w:r>
      <w:r w:rsidRPr="00241F24">
        <w:t>below shows represented data.  The formulation for the Ca</w:t>
      </w:r>
      <w:r w:rsidRPr="00241F24">
        <w:rPr>
          <w:vertAlign w:val="superscript"/>
        </w:rPr>
        <w:t>2+</w:t>
      </w:r>
      <w:r w:rsidR="00BC6469" w:rsidRPr="00241F24">
        <w:rPr>
          <w:vertAlign w:val="superscript"/>
        </w:rPr>
        <w:t xml:space="preserve"> </w:t>
      </w:r>
      <w:r w:rsidRPr="00241F24">
        <w:t>activated K</w:t>
      </w:r>
      <w:r w:rsidRPr="00241F24">
        <w:rPr>
          <w:vertAlign w:val="superscript"/>
        </w:rPr>
        <w:t xml:space="preserve">+ </w:t>
      </w:r>
      <w:r w:rsidRPr="00241F24">
        <w:t>current in this model is given by the set of equations below.</w:t>
      </w:r>
    </w:p>
    <w:p w:rsidR="00E67F06" w:rsidRDefault="00E67F06" w:rsidP="00A51BF7">
      <w:pPr>
        <w:widowControl w:val="0"/>
        <w:spacing w:line="480" w:lineRule="auto"/>
        <w:contextualSpacing/>
        <w:jc w:val="both"/>
      </w:pPr>
    </w:p>
    <w:p w:rsidR="00E67F06" w:rsidRDefault="00E67F06" w:rsidP="00E67F06">
      <w:pPr>
        <w:widowControl w:val="0"/>
        <w:spacing w:line="480" w:lineRule="auto"/>
        <w:contextualSpacing/>
        <w:jc w:val="center"/>
      </w:pPr>
      <w:r>
        <w:t>[Figure 6 near here]</w:t>
      </w:r>
    </w:p>
    <w:p w:rsidR="00E17500" w:rsidRDefault="00E17500" w:rsidP="00A51BF7">
      <w:pPr>
        <w:pStyle w:val="BodyText"/>
        <w:spacing w:line="480" w:lineRule="auto"/>
        <w:jc w:val="both"/>
        <w:rPr>
          <w:rFonts w:ascii="Arial" w:eastAsiaTheme="minorHAnsi" w:hAnsi="Arial" w:cstheme="minorBidi"/>
          <w:lang w:eastAsia="en-US" w:bidi="ar-SA"/>
        </w:rPr>
      </w:pPr>
    </w:p>
    <w:p w:rsidR="00BC6469" w:rsidRPr="00241F24" w:rsidRDefault="00BC6469" w:rsidP="00A51BF7">
      <w:pPr>
        <w:pStyle w:val="BodyText"/>
        <w:spacing w:line="480" w:lineRule="auto"/>
        <w:jc w:val="both"/>
        <w:rPr>
          <w:rFonts w:ascii="Arial" w:hAnsi="Arial"/>
          <w:szCs w:val="4"/>
        </w:rPr>
      </w:pPr>
      <w:r w:rsidRPr="00241F24">
        <w:rPr>
          <w:rFonts w:ascii="Arial" w:hAnsi="Arial"/>
        </w:rPr>
        <w:t xml:space="preserve">In the present formulation, we model the (large) </w:t>
      </w:r>
      <w:r w:rsidR="00591170">
        <w:rPr>
          <w:rFonts w:ascii="Arial" w:hAnsi="Arial"/>
        </w:rPr>
        <w:t>Ca</w:t>
      </w:r>
      <w:r w:rsidR="00591170">
        <w:rPr>
          <w:rFonts w:ascii="Arial" w:hAnsi="Arial"/>
          <w:vertAlign w:val="superscript"/>
        </w:rPr>
        <w:t>2+</w:t>
      </w:r>
      <w:r w:rsidRPr="00241F24">
        <w:rPr>
          <w:rFonts w:ascii="Arial" w:hAnsi="Arial"/>
        </w:rPr>
        <w:t xml:space="preserve">-activated </w:t>
      </w:r>
      <w:r w:rsidR="00591170" w:rsidRPr="00591170">
        <w:rPr>
          <w:rFonts w:ascii="Arial" w:hAnsi="Arial"/>
        </w:rPr>
        <w:t>K</w:t>
      </w:r>
      <w:r w:rsidR="00591170" w:rsidRPr="00591170">
        <w:rPr>
          <w:rFonts w:ascii="Arial" w:hAnsi="Arial"/>
          <w:vertAlign w:val="superscript"/>
        </w:rPr>
        <w:t>+</w:t>
      </w:r>
      <w:r w:rsidR="00591170">
        <w:rPr>
          <w:rFonts w:ascii="Arial" w:hAnsi="Arial"/>
        </w:rPr>
        <w:t xml:space="preserve"> </w:t>
      </w:r>
      <w:r w:rsidRPr="00591170">
        <w:rPr>
          <w:rFonts w:ascii="Arial" w:hAnsi="Arial"/>
        </w:rPr>
        <w:t>channel</w:t>
      </w:r>
      <w:r w:rsidRPr="00241F24">
        <w:rPr>
          <w:rFonts w:ascii="Arial" w:hAnsi="Arial"/>
        </w:rPr>
        <w:t xml:space="preserve"> using a functional form def</w:t>
      </w:r>
      <w:r w:rsidR="00E97683">
        <w:rPr>
          <w:rFonts w:ascii="Arial" w:hAnsi="Arial"/>
        </w:rPr>
        <w:t>ined in previous papers (57,58).</w:t>
      </w:r>
    </w:p>
    <w:p w:rsidR="00BC6469" w:rsidRPr="00241F24" w:rsidRDefault="00BC6469" w:rsidP="00E37238">
      <w:pPr>
        <w:widowControl w:val="0"/>
        <w:jc w:val="both"/>
        <w:rPr>
          <w:szCs w:val="4"/>
        </w:rPr>
      </w:pPr>
    </w:p>
    <w:tbl>
      <w:tblPr>
        <w:tblW w:w="0" w:type="auto"/>
        <w:jc w:val="center"/>
        <w:tblLayout w:type="fixed"/>
        <w:tblCellMar>
          <w:left w:w="0" w:type="dxa"/>
          <w:right w:w="0" w:type="dxa"/>
        </w:tblCellMar>
        <w:tblLook w:val="0000"/>
      </w:tblPr>
      <w:tblGrid>
        <w:gridCol w:w="9430"/>
        <w:gridCol w:w="774"/>
      </w:tblGrid>
      <w:tr w:rsidR="00BC6469" w:rsidRPr="00241F24">
        <w:trPr>
          <w:jc w:val="center"/>
        </w:trPr>
        <w:tc>
          <w:tcPr>
            <w:tcW w:w="9430" w:type="dxa"/>
            <w:shd w:val="clear" w:color="auto" w:fill="auto"/>
            <w:vAlign w:val="center"/>
          </w:tcPr>
          <w:p w:rsidR="00BC6469" w:rsidRPr="00241F24" w:rsidRDefault="00BC6469" w:rsidP="00E37238">
            <w:pPr>
              <w:pStyle w:val="TableContents"/>
              <w:jc w:val="both"/>
              <w:rPr>
                <w:rFonts w:ascii="Arial" w:hAnsi="Arial"/>
              </w:rPr>
            </w:pPr>
            <w:r w:rsidRPr="00241F24">
              <w:rPr>
                <w:rFonts w:ascii="Arial" w:hAnsi="Arial"/>
                <w:noProof/>
                <w:lang w:eastAsia="en-US" w:bidi="ar-SA"/>
              </w:rPr>
              <w:drawing>
                <wp:inline distT="0" distB="0" distL="0" distR="0">
                  <wp:extent cx="2114550" cy="260350"/>
                  <wp:effectExtent l="2540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2114550" cy="260350"/>
                          </a:xfrm>
                          <a:prstGeom prst="rect">
                            <a:avLst/>
                          </a:prstGeom>
                          <a:solidFill>
                            <a:srgbClr val="FFFFFF"/>
                          </a:solidFill>
                          <a:ln w="9525">
                            <a:noFill/>
                            <a:miter lim="800000"/>
                            <a:headEnd/>
                            <a:tailEnd/>
                          </a:ln>
                        </pic:spPr>
                      </pic:pic>
                    </a:graphicData>
                  </a:graphic>
                </wp:inline>
              </w:drawing>
            </w:r>
          </w:p>
        </w:tc>
        <w:tc>
          <w:tcPr>
            <w:tcW w:w="774" w:type="dxa"/>
            <w:shd w:val="clear" w:color="auto" w:fill="auto"/>
            <w:vAlign w:val="center"/>
          </w:tcPr>
          <w:p w:rsidR="00BC6469" w:rsidRPr="00241F24" w:rsidRDefault="00BC6469" w:rsidP="00E37238">
            <w:pPr>
              <w:pStyle w:val="TableContents"/>
              <w:jc w:val="both"/>
              <w:rPr>
                <w:rFonts w:ascii="Arial" w:hAnsi="Arial"/>
              </w:rPr>
            </w:pPr>
            <w:r w:rsidRPr="00241F24">
              <w:rPr>
                <w:rFonts w:ascii="Arial" w:hAnsi="Arial"/>
              </w:rPr>
              <w:t>(</w:t>
            </w:r>
            <w:r w:rsidR="00E67F06">
              <w:rPr>
                <w:rFonts w:ascii="Arial" w:hAnsi="Arial"/>
              </w:rPr>
              <w:t>1</w:t>
            </w:r>
            <w:r w:rsidRPr="00241F24">
              <w:rPr>
                <w:rFonts w:ascii="Arial" w:hAnsi="Arial"/>
              </w:rPr>
              <w:t>2)</w:t>
            </w:r>
          </w:p>
        </w:tc>
      </w:tr>
    </w:tbl>
    <w:p w:rsidR="00BC6469" w:rsidRPr="00241F24" w:rsidRDefault="00BC6469" w:rsidP="00E37238">
      <w:pPr>
        <w:pStyle w:val="BodyText"/>
        <w:jc w:val="both"/>
        <w:rPr>
          <w:rFonts w:ascii="Arial" w:hAnsi="Arial"/>
        </w:rPr>
      </w:pPr>
    </w:p>
    <w:p w:rsidR="00BC6469" w:rsidRPr="00241F24" w:rsidRDefault="00BC6469" w:rsidP="00E37238">
      <w:pPr>
        <w:pStyle w:val="BodyText"/>
        <w:jc w:val="both"/>
        <w:rPr>
          <w:rFonts w:ascii="Arial" w:hAnsi="Arial"/>
        </w:rPr>
      </w:pPr>
      <w:proofErr w:type="gramStart"/>
      <w:r w:rsidRPr="00241F24">
        <w:rPr>
          <w:rFonts w:ascii="Arial" w:hAnsi="Arial"/>
        </w:rPr>
        <w:t>where</w:t>
      </w:r>
      <w:proofErr w:type="gramEnd"/>
      <w:r w:rsidRPr="00241F24">
        <w:rPr>
          <w:rFonts w:ascii="Arial" w:hAnsi="Arial"/>
        </w:rPr>
        <w:t xml:space="preserve">, </w:t>
      </w:r>
    </w:p>
    <w:tbl>
      <w:tblPr>
        <w:tblW w:w="0" w:type="auto"/>
        <w:jc w:val="center"/>
        <w:tblLayout w:type="fixed"/>
        <w:tblCellMar>
          <w:left w:w="0" w:type="dxa"/>
          <w:right w:w="0" w:type="dxa"/>
        </w:tblCellMar>
        <w:tblLook w:val="0000"/>
      </w:tblPr>
      <w:tblGrid>
        <w:gridCol w:w="9848"/>
        <w:gridCol w:w="356"/>
      </w:tblGrid>
      <w:tr w:rsidR="00BC6469" w:rsidRPr="00241F24">
        <w:trPr>
          <w:jc w:val="center"/>
        </w:trPr>
        <w:tc>
          <w:tcPr>
            <w:tcW w:w="9848" w:type="dxa"/>
            <w:shd w:val="clear" w:color="auto" w:fill="auto"/>
            <w:vAlign w:val="center"/>
          </w:tcPr>
          <w:p w:rsidR="00BC6469" w:rsidRPr="00241F24" w:rsidRDefault="00BC6469" w:rsidP="00E37238">
            <w:pPr>
              <w:pStyle w:val="TableContents"/>
              <w:jc w:val="both"/>
              <w:rPr>
                <w:rFonts w:ascii="Arial" w:hAnsi="Arial"/>
              </w:rPr>
            </w:pPr>
            <w:r w:rsidRPr="00241F24">
              <w:rPr>
                <w:rFonts w:ascii="Arial" w:hAnsi="Arial"/>
                <w:noProof/>
                <w:lang w:eastAsia="en-US" w:bidi="ar-SA"/>
              </w:rPr>
              <w:drawing>
                <wp:inline distT="0" distB="0" distL="0" distR="0">
                  <wp:extent cx="3892550" cy="1460500"/>
                  <wp:effectExtent l="2540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892550" cy="1460500"/>
                          </a:xfrm>
                          <a:prstGeom prst="rect">
                            <a:avLst/>
                          </a:prstGeom>
                          <a:solidFill>
                            <a:srgbClr val="FFFFFF"/>
                          </a:solidFill>
                          <a:ln w="9525">
                            <a:noFill/>
                            <a:miter lim="800000"/>
                            <a:headEnd/>
                            <a:tailEnd/>
                          </a:ln>
                        </pic:spPr>
                      </pic:pic>
                    </a:graphicData>
                  </a:graphic>
                </wp:inline>
              </w:drawing>
            </w:r>
          </w:p>
        </w:tc>
        <w:tc>
          <w:tcPr>
            <w:tcW w:w="356" w:type="dxa"/>
            <w:shd w:val="clear" w:color="auto" w:fill="auto"/>
            <w:vAlign w:val="center"/>
          </w:tcPr>
          <w:p w:rsidR="00BC6469" w:rsidRPr="00241F24" w:rsidRDefault="00BC6469" w:rsidP="00E37238">
            <w:pPr>
              <w:pStyle w:val="TableContents"/>
              <w:jc w:val="both"/>
              <w:rPr>
                <w:rFonts w:ascii="Arial" w:hAnsi="Arial"/>
              </w:rPr>
            </w:pPr>
            <w:r w:rsidRPr="00241F24">
              <w:rPr>
                <w:rFonts w:ascii="Arial" w:hAnsi="Arial"/>
              </w:rPr>
              <w:t>   </w:t>
            </w:r>
          </w:p>
        </w:tc>
      </w:tr>
    </w:tbl>
    <w:p w:rsidR="00BC6469" w:rsidRPr="00241F24" w:rsidRDefault="00BC6469" w:rsidP="00E37238">
      <w:pPr>
        <w:pStyle w:val="BodyText"/>
        <w:jc w:val="both"/>
        <w:rPr>
          <w:rFonts w:ascii="Arial" w:hAnsi="Arial"/>
        </w:rPr>
      </w:pPr>
    </w:p>
    <w:p w:rsidR="00BC6469" w:rsidRPr="00241F24" w:rsidRDefault="00BC6469" w:rsidP="00E37238">
      <w:pPr>
        <w:pStyle w:val="BodyText"/>
        <w:jc w:val="both"/>
        <w:rPr>
          <w:rFonts w:ascii="Arial" w:hAnsi="Arial"/>
        </w:rPr>
      </w:pPr>
      <w:r w:rsidRPr="00241F24">
        <w:rPr>
          <w:rFonts w:ascii="Arial" w:hAnsi="Arial"/>
        </w:rPr>
        <w:t>Figure </w:t>
      </w:r>
      <w:r w:rsidR="00E67F06" w:rsidRPr="00E67F06">
        <w:rPr>
          <w:rFonts w:ascii="Arial" w:hAnsi="Arial"/>
        </w:rPr>
        <w:t>7b</w:t>
      </w:r>
      <w:r w:rsidR="00E67F06">
        <w:t xml:space="preserve"> </w:t>
      </w:r>
      <w:r w:rsidRPr="00241F24">
        <w:rPr>
          <w:rFonts w:ascii="Arial" w:hAnsi="Arial"/>
        </w:rPr>
        <w:t xml:space="preserve">shows the current-voltage relationship for this </w:t>
      </w:r>
      <w:r w:rsidR="00E97683">
        <w:rPr>
          <w:rFonts w:ascii="Arial" w:hAnsi="Arial"/>
        </w:rPr>
        <w:t>current</w:t>
      </w:r>
      <w:r w:rsidRPr="00241F24">
        <w:rPr>
          <w:rFonts w:ascii="Arial" w:hAnsi="Arial"/>
        </w:rPr>
        <w:t xml:space="preserve"> fit</w:t>
      </w:r>
      <w:r w:rsidR="00E97683">
        <w:rPr>
          <w:rFonts w:ascii="Arial" w:hAnsi="Arial"/>
        </w:rPr>
        <w:t>ted</w:t>
      </w:r>
      <w:r w:rsidRPr="00241F24">
        <w:rPr>
          <w:rFonts w:ascii="Arial" w:hAnsi="Arial"/>
        </w:rPr>
        <w:t xml:space="preserve"> to </w:t>
      </w:r>
      <w:r w:rsidR="00E97683">
        <w:rPr>
          <w:rFonts w:ascii="Arial" w:hAnsi="Arial"/>
        </w:rPr>
        <w:t xml:space="preserve">our </w:t>
      </w:r>
      <w:r w:rsidRPr="00241F24">
        <w:rPr>
          <w:rFonts w:ascii="Arial" w:hAnsi="Arial"/>
        </w:rPr>
        <w:t xml:space="preserve">experimental </w:t>
      </w:r>
      <w:r w:rsidR="00E97683">
        <w:rPr>
          <w:rFonts w:ascii="Arial" w:hAnsi="Arial"/>
        </w:rPr>
        <w:t>data.</w:t>
      </w:r>
      <w:r w:rsidRPr="00241F24">
        <w:rPr>
          <w:rFonts w:ascii="Arial" w:hAnsi="Arial"/>
        </w:rPr>
        <w:t xml:space="preserve"> </w:t>
      </w:r>
    </w:p>
    <w:p w:rsidR="00591170" w:rsidRDefault="00591170" w:rsidP="00E37238">
      <w:pPr>
        <w:widowControl w:val="0"/>
        <w:contextualSpacing/>
        <w:jc w:val="both"/>
      </w:pPr>
    </w:p>
    <w:p w:rsidR="00C43743" w:rsidRPr="00241F24" w:rsidRDefault="00E67F06" w:rsidP="00E37238">
      <w:pPr>
        <w:widowControl w:val="0"/>
        <w:contextualSpacing/>
        <w:jc w:val="center"/>
      </w:pPr>
      <w:r>
        <w:t>[Figure 7</w:t>
      </w:r>
      <w:r w:rsidR="00C43743" w:rsidRPr="00241F24">
        <w:t xml:space="preserve"> near here]</w:t>
      </w:r>
    </w:p>
    <w:p w:rsidR="00C43743" w:rsidRPr="00241F24" w:rsidRDefault="00C43743" w:rsidP="00E37238">
      <w:pPr>
        <w:widowControl w:val="0"/>
        <w:contextualSpacing/>
        <w:jc w:val="both"/>
      </w:pPr>
    </w:p>
    <w:p w:rsidR="00E97683" w:rsidRDefault="00E97683" w:rsidP="00E37238">
      <w:pPr>
        <w:widowControl w:val="0"/>
        <w:contextualSpacing/>
        <w:jc w:val="both"/>
      </w:pPr>
    </w:p>
    <w:p w:rsidR="00E97683" w:rsidRPr="00241F24" w:rsidRDefault="00E97683" w:rsidP="00E97683">
      <w:pPr>
        <w:widowControl w:val="0"/>
        <w:spacing w:line="480" w:lineRule="auto"/>
        <w:contextualSpacing/>
        <w:jc w:val="both"/>
      </w:pPr>
      <w:r>
        <w:t>ii</w:t>
      </w:r>
      <w:proofErr w:type="gramStart"/>
      <w:r>
        <w:t xml:space="preserve">)  </w:t>
      </w:r>
      <w:r w:rsidRPr="00241F24">
        <w:t>Intracellular</w:t>
      </w:r>
      <w:proofErr w:type="gramEnd"/>
      <w:r w:rsidRPr="00241F24">
        <w:t xml:space="preserve"> Ca</w:t>
      </w:r>
      <w:r w:rsidRPr="00241F24">
        <w:rPr>
          <w:vertAlign w:val="superscript"/>
        </w:rPr>
        <w:t>2+</w:t>
      </w:r>
      <w:r w:rsidRPr="00241F24">
        <w:t xml:space="preserve"> </w:t>
      </w:r>
      <w:r>
        <w:t>Homeostasis</w:t>
      </w:r>
    </w:p>
    <w:p w:rsidR="00E97683" w:rsidRPr="00241F24" w:rsidRDefault="00E97683" w:rsidP="00E97683">
      <w:pPr>
        <w:widowControl w:val="0"/>
        <w:spacing w:line="480" w:lineRule="auto"/>
        <w:contextualSpacing/>
        <w:jc w:val="both"/>
      </w:pPr>
    </w:p>
    <w:p w:rsidR="00E97683" w:rsidRDefault="00E97683" w:rsidP="00E97683">
      <w:pPr>
        <w:widowControl w:val="0"/>
        <w:spacing w:line="480" w:lineRule="auto"/>
        <w:contextualSpacing/>
        <w:jc w:val="both"/>
      </w:pPr>
      <w:r w:rsidRPr="00241F24">
        <w:t>The intracellular Ca</w:t>
      </w:r>
      <w:r w:rsidRPr="00241F24">
        <w:rPr>
          <w:vertAlign w:val="superscript"/>
        </w:rPr>
        <w:t>2+</w:t>
      </w:r>
      <w:r>
        <w:t>, [Ca</w:t>
      </w:r>
      <w:r>
        <w:rPr>
          <w:vertAlign w:val="superscript"/>
        </w:rPr>
        <w:t>2+</w:t>
      </w:r>
      <w:proofErr w:type="gramStart"/>
      <w:r>
        <w:t>]</w:t>
      </w:r>
      <w:proofErr w:type="spellStart"/>
      <w:r>
        <w:rPr>
          <w:vertAlign w:val="subscript"/>
        </w:rPr>
        <w:t>i</w:t>
      </w:r>
      <w:proofErr w:type="spellEnd"/>
      <w:proofErr w:type="gramEnd"/>
      <w:r>
        <w:t xml:space="preserve">  is </w:t>
      </w:r>
      <w:r w:rsidRPr="00241F24">
        <w:t xml:space="preserve">maintained at </w:t>
      </w:r>
      <w:r>
        <w:t xml:space="preserve">very low levels by incorporating an electroneutral, ATP requiring </w:t>
      </w:r>
      <w:r w:rsidRPr="00241F24">
        <w:t>Ca</w:t>
      </w:r>
      <w:r w:rsidRPr="00241F24">
        <w:rPr>
          <w:vertAlign w:val="superscript"/>
        </w:rPr>
        <w:t>2+</w:t>
      </w:r>
      <w:r w:rsidRPr="00241F24">
        <w:t xml:space="preserve"> </w:t>
      </w:r>
      <w:r>
        <w:t>pump</w:t>
      </w:r>
      <w:r w:rsidRPr="00241F24">
        <w:t xml:space="preserve">.  </w:t>
      </w:r>
      <w:r>
        <w:t>In accordance with our previous models of the atrial myocyte (42,48) t</w:t>
      </w:r>
      <w:r w:rsidRPr="00241F24">
        <w:t>he intracellular Ca</w:t>
      </w:r>
      <w:r w:rsidRPr="00241F24">
        <w:rPr>
          <w:vertAlign w:val="superscript"/>
        </w:rPr>
        <w:t>2+</w:t>
      </w:r>
      <w:r w:rsidRPr="00241F24">
        <w:t xml:space="preserve"> buffering in this model is assumed to be due mainly to calmodulin within the cytosol.  </w:t>
      </w:r>
      <w:r>
        <w:t xml:space="preserve">The </w:t>
      </w:r>
      <w:proofErr w:type="gramStart"/>
      <w:r>
        <w:t>expressions which govern this Ca</w:t>
      </w:r>
      <w:r>
        <w:rPr>
          <w:vertAlign w:val="superscript"/>
        </w:rPr>
        <w:t>2+</w:t>
      </w:r>
      <w:r>
        <w:t xml:space="preserve"> buffering</w:t>
      </w:r>
      <w:proofErr w:type="gramEnd"/>
      <w:r>
        <w:t xml:space="preserve"> are given below:</w:t>
      </w:r>
    </w:p>
    <w:p w:rsidR="00E97683" w:rsidRPr="00E97683" w:rsidRDefault="00E97683" w:rsidP="00E97683">
      <w:pPr>
        <w:widowControl w:val="0"/>
        <w:spacing w:line="480" w:lineRule="auto"/>
        <w:contextualSpacing/>
        <w:jc w:val="both"/>
      </w:pPr>
      <w:r>
        <w:tab/>
      </w:r>
      <w:r>
        <w:tab/>
      </w:r>
      <w:r>
        <w:tab/>
      </w:r>
      <w:r>
        <w:tab/>
      </w:r>
      <w:r>
        <w:tab/>
      </w:r>
      <w:r>
        <w:tab/>
      </w:r>
      <w:r>
        <w:tab/>
      </w:r>
      <w:r>
        <w:tab/>
      </w:r>
      <w:r>
        <w:tab/>
      </w:r>
      <w:r>
        <w:tab/>
      </w:r>
      <w:r>
        <w:tab/>
      </w:r>
      <w:r>
        <w:tab/>
      </w:r>
      <w:r>
        <w:tab/>
        <w:t>(12)</w:t>
      </w:r>
    </w:p>
    <w:p w:rsidR="00E97683" w:rsidRDefault="00E97683" w:rsidP="00E97683">
      <w:pPr>
        <w:pStyle w:val="BodyText"/>
        <w:spacing w:line="480" w:lineRule="auto"/>
        <w:jc w:val="both"/>
        <w:rPr>
          <w:rFonts w:ascii="Arial" w:eastAsiaTheme="minorHAnsi" w:hAnsi="Arial" w:cstheme="minorBidi"/>
          <w:lang w:eastAsia="en-US" w:bidi="ar-SA"/>
        </w:rPr>
      </w:pPr>
      <w:r w:rsidRPr="00E97683">
        <w:rPr>
          <w:rFonts w:ascii="Arial" w:eastAsiaTheme="minorHAnsi" w:hAnsi="Arial" w:cstheme="minorBidi"/>
          <w:color w:val="FF0000"/>
          <w:lang w:eastAsia="en-US" w:bidi="ar-SA"/>
        </w:rPr>
        <w:t>MOLLY:</w:t>
      </w:r>
      <w:r>
        <w:rPr>
          <w:rFonts w:ascii="Arial" w:eastAsiaTheme="minorHAnsi" w:hAnsi="Arial" w:cstheme="minorBidi"/>
          <w:lang w:eastAsia="en-US" w:bidi="ar-SA"/>
        </w:rPr>
        <w:t xml:space="preserve">  PLEASE ADD CALCIUM BUFFERING EQUASIONS</w:t>
      </w:r>
    </w:p>
    <w:p w:rsidR="00E97683" w:rsidRDefault="00E97683" w:rsidP="00E37238">
      <w:pPr>
        <w:widowControl w:val="0"/>
        <w:contextualSpacing/>
        <w:jc w:val="both"/>
      </w:pPr>
    </w:p>
    <w:p w:rsidR="00591170" w:rsidRDefault="00591170" w:rsidP="00E37238">
      <w:pPr>
        <w:widowControl w:val="0"/>
        <w:contextualSpacing/>
        <w:jc w:val="both"/>
      </w:pPr>
    </w:p>
    <w:p w:rsidR="00C43743" w:rsidRPr="00241F24" w:rsidRDefault="00C43743" w:rsidP="00E37238">
      <w:pPr>
        <w:widowControl w:val="0"/>
        <w:contextualSpacing/>
        <w:jc w:val="both"/>
      </w:pPr>
      <w:proofErr w:type="gramStart"/>
      <w:r w:rsidRPr="00241F24">
        <w:t>d)  ATP</w:t>
      </w:r>
      <w:proofErr w:type="gramEnd"/>
      <w:r w:rsidRPr="00241F24">
        <w:t>-sensitive K</w:t>
      </w:r>
      <w:r w:rsidRPr="00241F24">
        <w:rPr>
          <w:vertAlign w:val="superscript"/>
        </w:rPr>
        <w:t xml:space="preserve">+ </w:t>
      </w:r>
      <w:r w:rsidRPr="00241F24">
        <w:t>Current</w:t>
      </w:r>
    </w:p>
    <w:p w:rsidR="00C43743" w:rsidRPr="00241F24" w:rsidRDefault="00C43743" w:rsidP="00E37238">
      <w:pPr>
        <w:widowControl w:val="0"/>
        <w:contextualSpacing/>
        <w:jc w:val="both"/>
      </w:pPr>
    </w:p>
    <w:p w:rsidR="00E67F06" w:rsidRDefault="00C43743" w:rsidP="00A51BF7">
      <w:pPr>
        <w:widowControl w:val="0"/>
        <w:spacing w:line="480" w:lineRule="auto"/>
        <w:contextualSpacing/>
        <w:jc w:val="both"/>
      </w:pPr>
      <w:r w:rsidRPr="00241F24">
        <w:t>An ATP-sensitive K</w:t>
      </w:r>
      <w:r w:rsidRPr="00241F24">
        <w:rPr>
          <w:vertAlign w:val="superscript"/>
        </w:rPr>
        <w:t xml:space="preserve">+ </w:t>
      </w:r>
      <w:r w:rsidRPr="00241F24">
        <w:t>current has been reported in chondrocytes from a variety of mammalian species</w:t>
      </w:r>
      <w:r w:rsidR="00E67F06">
        <w:t xml:space="preserve"> (</w:t>
      </w:r>
      <w:r w:rsidR="00E97683">
        <w:t>59</w:t>
      </w:r>
      <w:r w:rsidR="00E67F06">
        <w:t>)</w:t>
      </w:r>
      <w:r w:rsidRPr="00241F24">
        <w:t xml:space="preserve">.  None of our experimental work has addressed this possibility and there are no reports of this current being activated in human chondrocytes.  However, the hypoxic environment in which the chondrocyte is placed makes it plausible that this current could be turned on during normal biomechanical activity.  </w:t>
      </w:r>
    </w:p>
    <w:p w:rsidR="00C43743" w:rsidRPr="00241F24" w:rsidRDefault="00C43743" w:rsidP="00A51BF7">
      <w:pPr>
        <w:widowControl w:val="0"/>
        <w:spacing w:line="480" w:lineRule="auto"/>
        <w:contextualSpacing/>
        <w:jc w:val="both"/>
      </w:pPr>
    </w:p>
    <w:p w:rsidR="00C43743" w:rsidRPr="00241F24" w:rsidRDefault="00E67F06" w:rsidP="00A51BF7">
      <w:pPr>
        <w:widowControl w:val="0"/>
        <w:spacing w:line="480" w:lineRule="auto"/>
        <w:contextualSpacing/>
        <w:jc w:val="center"/>
      </w:pPr>
      <w:r>
        <w:t xml:space="preserve">[Figure 8 </w:t>
      </w:r>
      <w:r w:rsidR="00C43743" w:rsidRPr="00241F24">
        <w:t>near here]</w:t>
      </w:r>
    </w:p>
    <w:p w:rsidR="00236E00" w:rsidRDefault="00236E00" w:rsidP="00A51BF7">
      <w:pPr>
        <w:widowControl w:val="0"/>
        <w:spacing w:line="480" w:lineRule="auto"/>
        <w:contextualSpacing/>
        <w:jc w:val="both"/>
      </w:pPr>
    </w:p>
    <w:p w:rsidR="00236E00" w:rsidRDefault="00236E00" w:rsidP="00A51BF7">
      <w:pPr>
        <w:widowControl w:val="0"/>
        <w:spacing w:line="480" w:lineRule="auto"/>
        <w:contextualSpacing/>
        <w:jc w:val="both"/>
      </w:pPr>
      <w:r>
        <w:t xml:space="preserve">e) </w:t>
      </w:r>
      <w:r>
        <w:tab/>
      </w:r>
      <w:proofErr w:type="spellStart"/>
      <w:r>
        <w:t>Cl</w:t>
      </w:r>
      <w:proofErr w:type="spellEnd"/>
      <w:r>
        <w:rPr>
          <w:vertAlign w:val="superscript"/>
        </w:rPr>
        <w:t>-</w:t>
      </w:r>
      <w:r>
        <w:t xml:space="preserve"> Current</w:t>
      </w:r>
    </w:p>
    <w:p w:rsidR="00872397" w:rsidRDefault="00236E00" w:rsidP="00A51BF7">
      <w:pPr>
        <w:widowControl w:val="0"/>
        <w:spacing w:line="480" w:lineRule="auto"/>
        <w:contextualSpacing/>
        <w:jc w:val="both"/>
      </w:pPr>
      <w:r>
        <w:t xml:space="preserve">In a variety of mammalian chondrocyte preparations one or more types of </w:t>
      </w:r>
      <w:proofErr w:type="spellStart"/>
      <w:r>
        <w:t>Cl</w:t>
      </w:r>
      <w:proofErr w:type="spellEnd"/>
      <w:r>
        <w:rPr>
          <w:vertAlign w:val="superscript"/>
        </w:rPr>
        <w:t>-</w:t>
      </w:r>
      <w:r>
        <w:t xml:space="preserve"> conductance has been identified (59,c.f. 30).  This </w:t>
      </w:r>
      <w:proofErr w:type="gramStart"/>
      <w:r>
        <w:t>quasi linear</w:t>
      </w:r>
      <w:proofErr w:type="gramEnd"/>
      <w:r>
        <w:t xml:space="preserve"> </w:t>
      </w:r>
      <w:proofErr w:type="spellStart"/>
      <w:r>
        <w:t>Cl</w:t>
      </w:r>
      <w:proofErr w:type="spellEnd"/>
      <w:r>
        <w:rPr>
          <w:vertAlign w:val="superscript"/>
        </w:rPr>
        <w:t>-</w:t>
      </w:r>
      <w:r>
        <w:t xml:space="preserve"> conductance has also been identified in human chondrocyte cell lines (61), and in experiments in which selected transmitters or </w:t>
      </w:r>
      <w:r w:rsidR="00872397">
        <w:t xml:space="preserve">pharmacological agonists (e.g., histamine) have been applied (62).  </w:t>
      </w:r>
    </w:p>
    <w:p w:rsidR="00591170" w:rsidRPr="00236E00" w:rsidRDefault="00591170" w:rsidP="00A51BF7">
      <w:pPr>
        <w:widowControl w:val="0"/>
        <w:spacing w:line="480" w:lineRule="auto"/>
        <w:contextualSpacing/>
        <w:jc w:val="both"/>
      </w:pPr>
    </w:p>
    <w:p w:rsidR="00C43743" w:rsidRPr="00241F24" w:rsidRDefault="00236E00" w:rsidP="00A51BF7">
      <w:pPr>
        <w:widowControl w:val="0"/>
        <w:spacing w:line="480" w:lineRule="auto"/>
        <w:contextualSpacing/>
        <w:jc w:val="both"/>
      </w:pPr>
      <w:r>
        <w:t>f</w:t>
      </w:r>
      <w:r w:rsidR="00C43743" w:rsidRPr="00241F24">
        <w:t xml:space="preserve">)  </w:t>
      </w:r>
      <w:r w:rsidR="00C43743" w:rsidRPr="00241F24">
        <w:tab/>
        <w:t>Transient Receptor Potential or TRP Current</w:t>
      </w:r>
    </w:p>
    <w:p w:rsidR="00C43743" w:rsidRPr="00241F24" w:rsidRDefault="00C43743" w:rsidP="00A51BF7">
      <w:pPr>
        <w:widowControl w:val="0"/>
        <w:spacing w:line="480" w:lineRule="auto"/>
        <w:contextualSpacing/>
        <w:jc w:val="both"/>
      </w:pPr>
    </w:p>
    <w:p w:rsidR="00C43743" w:rsidRPr="00241F24" w:rsidRDefault="00C43743" w:rsidP="00A51BF7">
      <w:pPr>
        <w:widowControl w:val="0"/>
        <w:spacing w:line="480" w:lineRule="auto"/>
        <w:contextualSpacing/>
        <w:jc w:val="both"/>
      </w:pPr>
      <w:r w:rsidRPr="00241F24">
        <w:t>Ligand gated channels that exhibit properties that correspond to some of those of TRP ion channels are expressed in mammalian chondrocytes</w:t>
      </w:r>
      <w:r w:rsidR="00751B87">
        <w:t xml:space="preserve"> (</w:t>
      </w:r>
      <w:r w:rsidR="00872397">
        <w:t>63</w:t>
      </w:r>
      <w:r w:rsidR="00751B87">
        <w:t>)</w:t>
      </w:r>
      <w:r w:rsidRPr="00241F24">
        <w:t>.  The TRPV4 family is prominently expressed in mouse chondrocytes</w:t>
      </w:r>
      <w:r w:rsidR="00751B87">
        <w:t xml:space="preserve"> (</w:t>
      </w:r>
      <w:r w:rsidR="00872397">
        <w:t>64,65</w:t>
      </w:r>
      <w:r w:rsidR="00751B87">
        <w:t>)</w:t>
      </w:r>
      <w:r w:rsidRPr="00241F24">
        <w:t>.  For that reason this type of ion channel has been incorporated into this initial model of the human chondrocyte.  The rationale for doing this is based on the likelihood that this type of conductance is needed to explain electrophysiological responses to naturally occurring paracrine substances (e.g., ATP) or to cytokines that are liberated in the setting of acute or chronic inflammation (e.g., XXX).  A further reason for incorporating this type of conductance into this early model is that this type of ion channel exhibits significant permeability to both Na</w:t>
      </w:r>
      <w:r w:rsidRPr="00241F24">
        <w:rPr>
          <w:vertAlign w:val="superscript"/>
        </w:rPr>
        <w:t>+</w:t>
      </w:r>
      <w:r w:rsidRPr="00241F24">
        <w:t xml:space="preserve"> and Ca</w:t>
      </w:r>
      <w:r w:rsidRPr="00241F24">
        <w:rPr>
          <w:vertAlign w:val="superscript"/>
        </w:rPr>
        <w:t>2+</w:t>
      </w:r>
      <w:r w:rsidR="00751B87">
        <w:t xml:space="preserve"> (68). </w:t>
      </w:r>
      <w:r w:rsidRPr="00241F24">
        <w:t xml:space="preserve"> Either or both of these cation species are likely to be important in regulating excitation secretion coupling and could modulate cell volume.  It is also known that this type of ion channel can couple to purinergic receptors and/or to specific connexin proteins which function in the context of intercellular electrotonic communication, or as hemi-channels (see below).  </w:t>
      </w:r>
    </w:p>
    <w:p w:rsidR="003327A2" w:rsidRPr="00241F24" w:rsidRDefault="003327A2" w:rsidP="00A51BF7">
      <w:pPr>
        <w:widowControl w:val="0"/>
        <w:spacing w:line="480" w:lineRule="auto"/>
        <w:contextualSpacing/>
        <w:jc w:val="both"/>
      </w:pPr>
    </w:p>
    <w:p w:rsidR="003327A2" w:rsidRPr="00241F24" w:rsidRDefault="00E67F06" w:rsidP="00751B87">
      <w:pPr>
        <w:widowControl w:val="0"/>
        <w:spacing w:line="480" w:lineRule="auto"/>
        <w:contextualSpacing/>
        <w:jc w:val="center"/>
      </w:pPr>
      <w:r>
        <w:t>[Figure 9</w:t>
      </w:r>
      <w:r w:rsidR="00C43743" w:rsidRPr="00241F24">
        <w:t xml:space="preserve"> near here]</w:t>
      </w:r>
    </w:p>
    <w:tbl>
      <w:tblPr>
        <w:tblW w:w="0" w:type="auto"/>
        <w:jc w:val="center"/>
        <w:tblLayout w:type="fixed"/>
        <w:tblCellMar>
          <w:left w:w="0" w:type="dxa"/>
          <w:right w:w="0" w:type="dxa"/>
        </w:tblCellMar>
        <w:tblLook w:val="0000"/>
      </w:tblPr>
      <w:tblGrid>
        <w:gridCol w:w="8767"/>
        <w:gridCol w:w="1437"/>
      </w:tblGrid>
      <w:tr w:rsidR="003327A2" w:rsidRPr="00241F24">
        <w:trPr>
          <w:jc w:val="center"/>
        </w:trPr>
        <w:tc>
          <w:tcPr>
            <w:tcW w:w="8767" w:type="dxa"/>
            <w:shd w:val="clear" w:color="auto" w:fill="auto"/>
            <w:vAlign w:val="center"/>
          </w:tcPr>
          <w:p w:rsidR="003327A2" w:rsidRPr="00241F24" w:rsidRDefault="003327A2" w:rsidP="00A51BF7">
            <w:pPr>
              <w:pStyle w:val="TableContents"/>
              <w:spacing w:line="480" w:lineRule="auto"/>
              <w:jc w:val="both"/>
              <w:rPr>
                <w:rFonts w:ascii="Arial" w:hAnsi="Arial"/>
              </w:rPr>
            </w:pPr>
            <w:r w:rsidRPr="00241F24">
              <w:rPr>
                <w:rFonts w:ascii="Arial" w:hAnsi="Arial"/>
                <w:noProof/>
                <w:lang w:eastAsia="en-US" w:bidi="ar-SA"/>
              </w:rPr>
              <w:drawing>
                <wp:inline distT="0" distB="0" distL="0" distR="0">
                  <wp:extent cx="1524000" cy="260350"/>
                  <wp:effectExtent l="25400" t="0" r="0" b="0"/>
                  <wp:docPr id="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1524000" cy="260350"/>
                          </a:xfrm>
                          <a:prstGeom prst="rect">
                            <a:avLst/>
                          </a:prstGeom>
                          <a:solidFill>
                            <a:srgbClr val="FFFFFF"/>
                          </a:solidFill>
                          <a:ln w="9525">
                            <a:noFill/>
                            <a:miter lim="800000"/>
                            <a:headEnd/>
                            <a:tailEnd/>
                          </a:ln>
                        </pic:spPr>
                      </pic:pic>
                    </a:graphicData>
                  </a:graphic>
                </wp:inline>
              </w:drawing>
            </w:r>
          </w:p>
        </w:tc>
        <w:tc>
          <w:tcPr>
            <w:tcW w:w="1437" w:type="dxa"/>
            <w:shd w:val="clear" w:color="auto" w:fill="auto"/>
            <w:vAlign w:val="center"/>
          </w:tcPr>
          <w:p w:rsidR="003327A2" w:rsidRPr="00241F24" w:rsidRDefault="00E67F06" w:rsidP="00A51BF7">
            <w:pPr>
              <w:pStyle w:val="TableContents"/>
              <w:spacing w:line="480" w:lineRule="auto"/>
              <w:jc w:val="both"/>
              <w:rPr>
                <w:rFonts w:ascii="Arial" w:hAnsi="Arial"/>
              </w:rPr>
            </w:pPr>
            <w:r>
              <w:rPr>
                <w:rFonts w:ascii="Arial" w:hAnsi="Arial"/>
              </w:rPr>
              <w:t>(13</w:t>
            </w:r>
            <w:r w:rsidR="003327A2" w:rsidRPr="00241F24">
              <w:rPr>
                <w:rFonts w:ascii="Arial" w:hAnsi="Arial"/>
              </w:rPr>
              <w:t>)</w:t>
            </w:r>
          </w:p>
        </w:tc>
      </w:tr>
    </w:tbl>
    <w:p w:rsidR="003327A2" w:rsidRPr="00241F24" w:rsidRDefault="003327A2" w:rsidP="00A51BF7">
      <w:pPr>
        <w:pStyle w:val="BodyText"/>
        <w:spacing w:line="480" w:lineRule="auto"/>
        <w:jc w:val="both"/>
        <w:rPr>
          <w:rFonts w:ascii="Arial" w:hAnsi="Arial"/>
        </w:rPr>
      </w:pPr>
    </w:p>
    <w:p w:rsidR="00C43743" w:rsidRPr="00241F24" w:rsidRDefault="00E67F06" w:rsidP="00A51BF7">
      <w:pPr>
        <w:widowControl w:val="0"/>
        <w:spacing w:line="480" w:lineRule="auto"/>
        <w:contextualSpacing/>
        <w:jc w:val="both"/>
      </w:pPr>
      <w:proofErr w:type="gramStart"/>
      <w:r>
        <w:t>g)</w:t>
      </w:r>
      <w:r w:rsidR="00F308BE">
        <w:t xml:space="preserve">  </w:t>
      </w:r>
      <w:r w:rsidR="00C43743" w:rsidRPr="00241F24">
        <w:t>Connexin</w:t>
      </w:r>
      <w:proofErr w:type="gramEnd"/>
      <w:r w:rsidR="00C43743" w:rsidRPr="00241F24">
        <w:t xml:space="preserve"> Mediated Current Flow</w:t>
      </w:r>
    </w:p>
    <w:p w:rsidR="00C43743" w:rsidRPr="00241F24" w:rsidRDefault="00C43743" w:rsidP="00A51BF7">
      <w:pPr>
        <w:widowControl w:val="0"/>
        <w:spacing w:line="480" w:lineRule="auto"/>
        <w:contextualSpacing/>
        <w:jc w:val="both"/>
      </w:pPr>
    </w:p>
    <w:p w:rsidR="00C43743" w:rsidRPr="00241F24" w:rsidRDefault="00C43743" w:rsidP="00A51BF7">
      <w:pPr>
        <w:widowControl w:val="0"/>
        <w:spacing w:line="480" w:lineRule="auto"/>
        <w:contextualSpacing/>
        <w:jc w:val="both"/>
      </w:pPr>
      <w:r w:rsidRPr="00241F24">
        <w:t>The chondrocyte from adult humans functions as an isolated cell.  As a result it may seem that consideration of connexin function is irrelevant.  However data from humans during early adolescence suggest that the growth plate of articular joints is characterized by small groups of directly opposed chondrocytes with expression of selected members of the connexin family being detectable using standard immunohistochemical approaches</w:t>
      </w:r>
      <w:r w:rsidR="00751B87">
        <w:t xml:space="preserve"> (</w:t>
      </w:r>
      <w:r w:rsidR="00872397">
        <w:t>66</w:t>
      </w:r>
      <w:r w:rsidR="00751B87">
        <w:t>)</w:t>
      </w:r>
      <w:r w:rsidRPr="00241F24">
        <w:t>.  Moreover it is now known that even in the case of adult isolated cells prominent ATP release can be observed</w:t>
      </w:r>
      <w:r w:rsidR="00751B87">
        <w:t xml:space="preserve"> (</w:t>
      </w:r>
      <w:r w:rsidR="00872397">
        <w:t>67</w:t>
      </w:r>
      <w:r w:rsidR="00751B87">
        <w:t>)</w:t>
      </w:r>
      <w:r w:rsidRPr="00241F24">
        <w:t xml:space="preserve">.  One plausible mechanism for this chemical or mechanical release is transient opening of HEMI channels due to expression of either pannexin or connexin subunits.  For these reasons our model incorporates a connexin mediated conductance which, however, under physiological conditions is shut off or has a value of 0 </w:t>
      </w:r>
      <w:proofErr w:type="spellStart"/>
      <w:r w:rsidRPr="00241F24">
        <w:t>pS</w:t>
      </w:r>
      <w:proofErr w:type="spellEnd"/>
      <w:r w:rsidRPr="00241F24">
        <w:t xml:space="preserve">.  </w:t>
      </w:r>
    </w:p>
    <w:p w:rsidR="00C543D6" w:rsidRPr="00E17500" w:rsidRDefault="003327A2" w:rsidP="00A51BF7">
      <w:pPr>
        <w:pStyle w:val="Heading2"/>
        <w:widowControl w:val="0"/>
        <w:numPr>
          <w:ilvl w:val="1"/>
          <w:numId w:val="1"/>
        </w:numPr>
        <w:suppressAutoHyphens/>
        <w:spacing w:before="240" w:beforeAutospacing="0" w:after="283" w:afterAutospacing="0" w:line="480" w:lineRule="auto"/>
        <w:jc w:val="both"/>
        <w:rPr>
          <w:rFonts w:ascii="Arial" w:hAnsi="Arial"/>
          <w:sz w:val="24"/>
          <w:szCs w:val="24"/>
        </w:rPr>
      </w:pPr>
      <w:bookmarkStart w:id="18" w:name="sec%3Apumps-and-exchangers"/>
      <w:bookmarkStart w:id="19" w:name="SECTION00021200000000000000"/>
      <w:bookmarkStart w:id="20" w:name="sec%3Abackground-currents"/>
      <w:bookmarkStart w:id="21" w:name="SECTION00021300000000000000"/>
      <w:bookmarkStart w:id="22" w:name="SECTION00022000000000000000"/>
      <w:bookmarkStart w:id="23" w:name="sec%3Achondrocyte-environment"/>
      <w:bookmarkStart w:id="24" w:name="SECTION00023000000000000000"/>
      <w:bookmarkStart w:id="25" w:name="sec%3Atheoretical-model"/>
      <w:bookmarkEnd w:id="18"/>
      <w:bookmarkEnd w:id="19"/>
      <w:bookmarkEnd w:id="20"/>
      <w:bookmarkEnd w:id="21"/>
      <w:bookmarkEnd w:id="22"/>
      <w:bookmarkEnd w:id="23"/>
      <w:bookmarkEnd w:id="24"/>
      <w:bookmarkEnd w:id="25"/>
      <w:r w:rsidRPr="00E17500">
        <w:rPr>
          <w:rFonts w:ascii="Arial" w:hAnsi="Arial"/>
          <w:sz w:val="24"/>
          <w:szCs w:val="24"/>
        </w:rPr>
        <w:t>Implementation and Utilization of this Model</w:t>
      </w:r>
    </w:p>
    <w:p w:rsidR="00C543D6" w:rsidRPr="00241F24" w:rsidRDefault="00E67F06" w:rsidP="00A51BF7">
      <w:pPr>
        <w:pStyle w:val="BodyText"/>
        <w:spacing w:line="480" w:lineRule="auto"/>
        <w:jc w:val="both"/>
        <w:rPr>
          <w:rFonts w:ascii="Arial" w:hAnsi="Arial"/>
        </w:rPr>
      </w:pPr>
      <w:proofErr w:type="gramStart"/>
      <w:r>
        <w:rPr>
          <w:rFonts w:ascii="Arial" w:hAnsi="Arial"/>
        </w:rPr>
        <w:t>All</w:t>
      </w:r>
      <w:r w:rsidR="00C543D6" w:rsidRPr="00241F24">
        <w:rPr>
          <w:rFonts w:ascii="Arial" w:hAnsi="Arial"/>
        </w:rPr>
        <w:t xml:space="preserve"> individual </w:t>
      </w:r>
      <w:r>
        <w:rPr>
          <w:rFonts w:ascii="Arial" w:hAnsi="Arial"/>
        </w:rPr>
        <w:t xml:space="preserve">transmembrane ionic </w:t>
      </w:r>
      <w:r w:rsidR="00C543D6" w:rsidRPr="00241F24">
        <w:rPr>
          <w:rFonts w:ascii="Arial" w:hAnsi="Arial"/>
        </w:rPr>
        <w:t>currents above are defined by Equations </w:t>
      </w:r>
      <w:r w:rsidRPr="00E67F06">
        <w:rPr>
          <w:rFonts w:ascii="Arial" w:hAnsi="Arial"/>
        </w:rPr>
        <w:t>2-12</w:t>
      </w:r>
      <w:proofErr w:type="gramEnd"/>
      <w:r>
        <w:rPr>
          <w:rFonts w:ascii="Arial" w:hAnsi="Arial"/>
        </w:rPr>
        <w:t xml:space="preserve">. </w:t>
      </w:r>
      <w:r w:rsidR="00C543D6" w:rsidRPr="00241F24">
        <w:rPr>
          <w:rFonts w:ascii="Arial" w:hAnsi="Arial"/>
        </w:rPr>
        <w:t xml:space="preserve"> </w:t>
      </w:r>
      <w:r>
        <w:rPr>
          <w:rFonts w:ascii="Arial" w:hAnsi="Arial"/>
        </w:rPr>
        <w:t>T</w:t>
      </w:r>
      <w:r w:rsidR="00C543D6" w:rsidRPr="00241F24">
        <w:rPr>
          <w:rFonts w:ascii="Arial" w:hAnsi="Arial"/>
        </w:rPr>
        <w:t>he ODE system </w:t>
      </w:r>
      <w:r w:rsidR="00872397">
        <w:rPr>
          <w:rFonts w:ascii="Arial" w:hAnsi="Arial"/>
        </w:rPr>
        <w:t>(68)</w:t>
      </w:r>
      <w:r w:rsidR="00C543D6" w:rsidRPr="00241F24">
        <w:rPr>
          <w:rFonts w:ascii="Arial" w:hAnsi="Arial"/>
        </w:rPr>
        <w:t xml:space="preserve"> is solved for the primary vector of unknowns: </w:t>
      </w:r>
      <w:proofErr w:type="spellStart"/>
      <w:r w:rsidR="00C543D6" w:rsidRPr="00241F24">
        <w:rPr>
          <w:rFonts w:ascii="Arial" w:hAnsi="Arial"/>
        </w:rPr>
        <w:t>V</w:t>
      </w:r>
      <w:r w:rsidR="00C543D6" w:rsidRPr="00C10518">
        <w:rPr>
          <w:rFonts w:ascii="Arial" w:hAnsi="Arial"/>
          <w:vertAlign w:val="subscript"/>
        </w:rPr>
        <w:t>m</w:t>
      </w:r>
      <w:proofErr w:type="spellEnd"/>
      <w:r w:rsidR="00C543D6" w:rsidRPr="00241F24">
        <w:rPr>
          <w:rFonts w:ascii="Arial" w:hAnsi="Arial"/>
        </w:rPr>
        <w:t>, [Na</w:t>
      </w:r>
      <w:r w:rsidR="00C543D6" w:rsidRPr="00C10518">
        <w:rPr>
          <w:rFonts w:ascii="Arial" w:hAnsi="Arial"/>
          <w:vertAlign w:val="superscript"/>
        </w:rPr>
        <w:t>+</w:t>
      </w:r>
      <w:proofErr w:type="gramStart"/>
      <w:r w:rsidR="00C543D6" w:rsidRPr="00241F24">
        <w:rPr>
          <w:rFonts w:ascii="Arial" w:hAnsi="Arial"/>
        </w:rPr>
        <w:t>]</w:t>
      </w:r>
      <w:proofErr w:type="spellStart"/>
      <w:r w:rsidR="00C543D6" w:rsidRPr="00C10518">
        <w:rPr>
          <w:rFonts w:ascii="Arial" w:hAnsi="Arial"/>
          <w:vertAlign w:val="subscript"/>
        </w:rPr>
        <w:t>i</w:t>
      </w:r>
      <w:proofErr w:type="spellEnd"/>
      <w:proofErr w:type="gramEnd"/>
      <w:r w:rsidR="00C543D6" w:rsidRPr="00241F24">
        <w:rPr>
          <w:rFonts w:ascii="Arial" w:hAnsi="Arial"/>
        </w:rPr>
        <w:t xml:space="preserve"> , [K</w:t>
      </w:r>
      <w:r w:rsidR="00C543D6" w:rsidRPr="00C10518">
        <w:rPr>
          <w:rFonts w:ascii="Arial" w:hAnsi="Arial"/>
          <w:vertAlign w:val="superscript"/>
        </w:rPr>
        <w:t>+</w:t>
      </w:r>
      <w:r w:rsidR="00C543D6" w:rsidRPr="00241F24">
        <w:rPr>
          <w:rFonts w:ascii="Arial" w:hAnsi="Arial"/>
        </w:rPr>
        <w:t>]</w:t>
      </w:r>
      <w:proofErr w:type="spellStart"/>
      <w:r w:rsidR="00C543D6" w:rsidRPr="00C10518">
        <w:rPr>
          <w:rFonts w:ascii="Arial" w:hAnsi="Arial"/>
          <w:vertAlign w:val="subscript"/>
        </w:rPr>
        <w:t>i</w:t>
      </w:r>
      <w:proofErr w:type="spellEnd"/>
      <w:r w:rsidR="00C543D6" w:rsidRPr="00241F24">
        <w:rPr>
          <w:rFonts w:ascii="Arial" w:hAnsi="Arial"/>
        </w:rPr>
        <w:t xml:space="preserve"> , [Ca</w:t>
      </w:r>
      <w:r w:rsidR="00C543D6" w:rsidRPr="00C10518">
        <w:rPr>
          <w:rFonts w:ascii="Arial" w:hAnsi="Arial"/>
          <w:vertAlign w:val="superscript"/>
        </w:rPr>
        <w:t>2+]</w:t>
      </w:r>
      <w:proofErr w:type="spellStart"/>
      <w:r w:rsidR="00C543D6" w:rsidRPr="00C10518">
        <w:rPr>
          <w:rFonts w:ascii="Arial" w:hAnsi="Arial"/>
          <w:vertAlign w:val="subscript"/>
        </w:rPr>
        <w:t>i</w:t>
      </w:r>
      <w:proofErr w:type="spellEnd"/>
      <w:r w:rsidR="00C543D6" w:rsidRPr="00241F24">
        <w:rPr>
          <w:rFonts w:ascii="Arial" w:hAnsi="Arial"/>
        </w:rPr>
        <w:t xml:space="preserve"> , [H</w:t>
      </w:r>
      <w:r w:rsidR="00C543D6" w:rsidRPr="00C10518">
        <w:rPr>
          <w:rFonts w:ascii="Arial" w:hAnsi="Arial"/>
          <w:vertAlign w:val="superscript"/>
        </w:rPr>
        <w:t>+</w:t>
      </w:r>
      <w:r w:rsidR="00C543D6" w:rsidRPr="00241F24">
        <w:rPr>
          <w:rFonts w:ascii="Arial" w:hAnsi="Arial"/>
        </w:rPr>
        <w:t>]</w:t>
      </w:r>
      <w:proofErr w:type="spellStart"/>
      <w:r w:rsidR="00C543D6" w:rsidRPr="00C10518">
        <w:rPr>
          <w:rFonts w:ascii="Arial" w:hAnsi="Arial"/>
          <w:vertAlign w:val="subscript"/>
        </w:rPr>
        <w:t>i</w:t>
      </w:r>
      <w:proofErr w:type="spellEnd"/>
      <w:r w:rsidR="00C543D6" w:rsidRPr="00241F24">
        <w:rPr>
          <w:rFonts w:ascii="Arial" w:hAnsi="Arial"/>
        </w:rPr>
        <w:t xml:space="preserve"> , [</w:t>
      </w:r>
      <w:proofErr w:type="spellStart"/>
      <w:r w:rsidR="00C543D6" w:rsidRPr="00241F24">
        <w:rPr>
          <w:rFonts w:ascii="Arial" w:hAnsi="Arial"/>
        </w:rPr>
        <w:t>Cl</w:t>
      </w:r>
      <w:proofErr w:type="spellEnd"/>
      <w:r w:rsidR="00C543D6" w:rsidRPr="00C10518">
        <w:rPr>
          <w:rFonts w:ascii="Arial" w:hAnsi="Arial"/>
          <w:vertAlign w:val="superscript"/>
        </w:rPr>
        <w:t>-</w:t>
      </w:r>
      <w:r w:rsidR="00C543D6" w:rsidRPr="00241F24">
        <w:rPr>
          <w:rFonts w:ascii="Arial" w:hAnsi="Arial"/>
        </w:rPr>
        <w:t>]</w:t>
      </w:r>
      <w:proofErr w:type="spellStart"/>
      <w:r w:rsidR="00C543D6" w:rsidRPr="00C10518">
        <w:rPr>
          <w:rFonts w:ascii="Arial" w:hAnsi="Arial"/>
          <w:vertAlign w:val="subscript"/>
        </w:rPr>
        <w:t>i</w:t>
      </w:r>
      <w:proofErr w:type="spellEnd"/>
      <w:r w:rsidR="00C10518">
        <w:rPr>
          <w:rFonts w:ascii="Arial" w:hAnsi="Arial"/>
        </w:rPr>
        <w:t xml:space="preserve"> , </w:t>
      </w:r>
      <w:proofErr w:type="spellStart"/>
      <w:r w:rsidR="00C10518">
        <w:rPr>
          <w:rFonts w:ascii="Arial" w:hAnsi="Arial"/>
        </w:rPr>
        <w:t>aur</w:t>
      </w:r>
      <w:proofErr w:type="spellEnd"/>
      <w:r w:rsidR="00C10518">
        <w:rPr>
          <w:rFonts w:ascii="Arial" w:hAnsi="Arial"/>
        </w:rPr>
        <w:t xml:space="preserve"> </w:t>
      </w:r>
      <w:r w:rsidR="00C543D6" w:rsidRPr="00241F24">
        <w:rPr>
          <w:rFonts w:ascii="Arial" w:hAnsi="Arial"/>
        </w:rPr>
        <w:t xml:space="preserve">and </w:t>
      </w:r>
      <w:proofErr w:type="spellStart"/>
      <w:r w:rsidR="00C543D6" w:rsidRPr="00241F24">
        <w:rPr>
          <w:rFonts w:ascii="Arial" w:hAnsi="Arial"/>
        </w:rPr>
        <w:t>iur</w:t>
      </w:r>
      <w:proofErr w:type="spellEnd"/>
      <w:r w:rsidR="00C10518">
        <w:rPr>
          <w:rFonts w:ascii="Arial" w:hAnsi="Arial"/>
        </w:rPr>
        <w:t>.</w:t>
      </w:r>
      <w:r w:rsidR="00C543D6" w:rsidRPr="00241F24">
        <w:rPr>
          <w:rFonts w:ascii="Arial" w:hAnsi="Arial"/>
        </w:rPr>
        <w:t xml:space="preserve"> </w:t>
      </w:r>
      <w:r w:rsidR="00C10518">
        <w:rPr>
          <w:rFonts w:ascii="Arial" w:hAnsi="Arial"/>
        </w:rPr>
        <w:t>All</w:t>
      </w:r>
      <w:r w:rsidR="00C543D6" w:rsidRPr="00241F24">
        <w:rPr>
          <w:rFonts w:ascii="Arial" w:hAnsi="Arial"/>
        </w:rPr>
        <w:t xml:space="preserve"> initial conditions </w:t>
      </w:r>
      <w:r w:rsidR="00C10518">
        <w:rPr>
          <w:rFonts w:ascii="Arial" w:hAnsi="Arial"/>
        </w:rPr>
        <w:t>were</w:t>
      </w:r>
      <w:r w:rsidR="00C543D6" w:rsidRPr="00241F24">
        <w:rPr>
          <w:rFonts w:ascii="Arial" w:hAnsi="Arial"/>
        </w:rPr>
        <w:t xml:space="preserve"> chosen from previous calculations </w:t>
      </w:r>
      <w:r w:rsidR="00C10518">
        <w:rPr>
          <w:rFonts w:ascii="Arial" w:hAnsi="Arial"/>
        </w:rPr>
        <w:t xml:space="preserve">that were </w:t>
      </w:r>
      <w:r w:rsidR="00C543D6" w:rsidRPr="00241F24">
        <w:rPr>
          <w:rFonts w:ascii="Arial" w:hAnsi="Arial"/>
        </w:rPr>
        <w:t xml:space="preserve">run to </w:t>
      </w:r>
      <w:r w:rsidR="00C10518">
        <w:rPr>
          <w:rFonts w:ascii="Arial" w:hAnsi="Arial"/>
        </w:rPr>
        <w:t>steady state. This</w:t>
      </w:r>
      <w:r w:rsidR="00C543D6" w:rsidRPr="00241F24">
        <w:rPr>
          <w:rFonts w:ascii="Arial" w:hAnsi="Arial"/>
        </w:rPr>
        <w:t xml:space="preserve"> equation system is solved using LSODE </w:t>
      </w:r>
      <w:r w:rsidR="00872397">
        <w:rPr>
          <w:rFonts w:ascii="Arial" w:hAnsi="Arial"/>
        </w:rPr>
        <w:t>(68).</w:t>
      </w:r>
      <w:r w:rsidR="00C10518">
        <w:rPr>
          <w:rFonts w:ascii="Arial" w:hAnsi="Arial"/>
        </w:rPr>
        <w:t xml:space="preserve">  </w:t>
      </w:r>
      <w:r w:rsidR="00C543D6" w:rsidRPr="00241F24">
        <w:rPr>
          <w:rFonts w:ascii="Arial" w:hAnsi="Arial"/>
        </w:rPr>
        <w:t xml:space="preserve"> </w:t>
      </w:r>
      <w:r w:rsidR="00C10518">
        <w:rPr>
          <w:rFonts w:ascii="Arial" w:hAnsi="Arial"/>
        </w:rPr>
        <w:t>T</w:t>
      </w:r>
      <w:r w:rsidR="00C543D6" w:rsidRPr="00241F24">
        <w:rPr>
          <w:rFonts w:ascii="Arial" w:hAnsi="Arial"/>
        </w:rPr>
        <w:t>he corresponding GNU Octave code is available free and open source</w:t>
      </w:r>
      <w:r w:rsidR="00C10518">
        <w:rPr>
          <w:rFonts w:ascii="Arial" w:hAnsi="Arial"/>
        </w:rPr>
        <w:t>.</w:t>
      </w:r>
      <w:r w:rsidR="00C543D6" w:rsidRPr="00241F24">
        <w:rPr>
          <w:rFonts w:ascii="Arial" w:hAnsi="Arial"/>
        </w:rPr>
        <w:t xml:space="preserve"> </w:t>
      </w:r>
    </w:p>
    <w:p w:rsidR="00C543D6" w:rsidRPr="00241F24" w:rsidRDefault="00C10518" w:rsidP="00C10518">
      <w:pPr>
        <w:pStyle w:val="BodyText"/>
        <w:spacing w:line="480" w:lineRule="auto"/>
        <w:jc w:val="both"/>
        <w:rPr>
          <w:rFonts w:ascii="Arial" w:hAnsi="Arial"/>
          <w:szCs w:val="4"/>
        </w:rPr>
      </w:pPr>
      <w:r>
        <w:rPr>
          <w:rFonts w:ascii="Arial" w:hAnsi="Arial"/>
        </w:rPr>
        <w:t xml:space="preserve">In this first order model we do not account for </w:t>
      </w:r>
      <w:r w:rsidR="00C543D6" w:rsidRPr="00241F24">
        <w:rPr>
          <w:rFonts w:ascii="Arial" w:hAnsi="Arial"/>
        </w:rPr>
        <w:t>spatial varia</w:t>
      </w:r>
      <w:r>
        <w:rPr>
          <w:rFonts w:ascii="Arial" w:hAnsi="Arial"/>
        </w:rPr>
        <w:t>tions in quantities of interest.  As a result the human chondrocyte can be modeled by</w:t>
      </w:r>
      <w:r w:rsidR="00C543D6" w:rsidRPr="00241F24">
        <w:rPr>
          <w:rFonts w:ascii="Arial" w:hAnsi="Arial"/>
        </w:rPr>
        <w:t xml:space="preserve"> the following set of ordinary differential equations (</w:t>
      </w:r>
      <w:proofErr w:type="spellStart"/>
      <w:r w:rsidR="00C543D6" w:rsidRPr="00241F24">
        <w:rPr>
          <w:rFonts w:ascii="Arial" w:hAnsi="Arial"/>
        </w:rPr>
        <w:t>ODEs</w:t>
      </w:r>
      <w:proofErr w:type="spellEnd"/>
      <w:r w:rsidR="00C543D6" w:rsidRPr="00241F24">
        <w:rPr>
          <w:rFonts w:ascii="Arial" w:hAnsi="Arial"/>
        </w:rPr>
        <w:t xml:space="preserve">) in time. </w:t>
      </w:r>
    </w:p>
    <w:p w:rsidR="00C543D6" w:rsidRPr="00241F24" w:rsidRDefault="00C543D6" w:rsidP="00A51BF7">
      <w:pPr>
        <w:widowControl w:val="0"/>
        <w:spacing w:line="480" w:lineRule="auto"/>
        <w:jc w:val="both"/>
        <w:rPr>
          <w:szCs w:val="4"/>
        </w:rPr>
      </w:pPr>
    </w:p>
    <w:tbl>
      <w:tblPr>
        <w:tblW w:w="0" w:type="auto"/>
        <w:jc w:val="center"/>
        <w:tblLayout w:type="fixed"/>
        <w:tblCellMar>
          <w:left w:w="0" w:type="dxa"/>
          <w:right w:w="0" w:type="dxa"/>
        </w:tblCellMar>
        <w:tblLook w:val="0000"/>
      </w:tblPr>
      <w:tblGrid>
        <w:gridCol w:w="9610"/>
        <w:gridCol w:w="594"/>
      </w:tblGrid>
      <w:tr w:rsidR="00C543D6" w:rsidRPr="00241F24">
        <w:trPr>
          <w:jc w:val="center"/>
        </w:trPr>
        <w:tc>
          <w:tcPr>
            <w:tcW w:w="9610" w:type="dxa"/>
            <w:shd w:val="clear" w:color="auto" w:fill="auto"/>
            <w:vAlign w:val="center"/>
          </w:tcPr>
          <w:p w:rsidR="00C543D6" w:rsidRPr="00241F24" w:rsidRDefault="00C543D6" w:rsidP="00A51BF7">
            <w:pPr>
              <w:pStyle w:val="TableContents"/>
              <w:spacing w:line="480" w:lineRule="auto"/>
              <w:jc w:val="both"/>
              <w:rPr>
                <w:rFonts w:ascii="Arial" w:hAnsi="Arial"/>
              </w:rPr>
            </w:pPr>
            <w:r w:rsidRPr="00241F24">
              <w:rPr>
                <w:rFonts w:ascii="Arial" w:hAnsi="Arial"/>
                <w:noProof/>
                <w:lang w:eastAsia="en-US" w:bidi="ar-SA"/>
              </w:rPr>
              <w:drawing>
                <wp:inline distT="0" distB="0" distL="0" distR="0">
                  <wp:extent cx="4076700" cy="1352550"/>
                  <wp:effectExtent l="2540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4076700" cy="1352550"/>
                          </a:xfrm>
                          <a:prstGeom prst="rect">
                            <a:avLst/>
                          </a:prstGeom>
                          <a:solidFill>
                            <a:srgbClr val="FFFFFF"/>
                          </a:solidFill>
                          <a:ln w="9525">
                            <a:noFill/>
                            <a:miter lim="800000"/>
                            <a:headEnd/>
                            <a:tailEnd/>
                          </a:ln>
                        </pic:spPr>
                      </pic:pic>
                    </a:graphicData>
                  </a:graphic>
                </wp:inline>
              </w:drawing>
            </w:r>
          </w:p>
        </w:tc>
        <w:tc>
          <w:tcPr>
            <w:tcW w:w="594" w:type="dxa"/>
            <w:shd w:val="clear" w:color="auto" w:fill="auto"/>
            <w:vAlign w:val="center"/>
          </w:tcPr>
          <w:p w:rsidR="00C543D6" w:rsidRPr="00241F24" w:rsidRDefault="00C10518" w:rsidP="00A51BF7">
            <w:pPr>
              <w:pStyle w:val="TableContents"/>
              <w:spacing w:line="480" w:lineRule="auto"/>
              <w:jc w:val="both"/>
              <w:rPr>
                <w:rFonts w:ascii="Arial" w:hAnsi="Arial"/>
              </w:rPr>
            </w:pPr>
            <w:r>
              <w:rPr>
                <w:rFonts w:ascii="Arial" w:hAnsi="Arial"/>
              </w:rPr>
              <w:t>(14</w:t>
            </w:r>
            <w:r w:rsidR="00C543D6" w:rsidRPr="00241F24">
              <w:rPr>
                <w:rFonts w:ascii="Arial" w:hAnsi="Arial"/>
              </w:rPr>
              <w:t>)</w:t>
            </w:r>
          </w:p>
        </w:tc>
      </w:tr>
    </w:tbl>
    <w:p w:rsidR="00C543D6" w:rsidRPr="00241F24" w:rsidRDefault="00C543D6" w:rsidP="00A51BF7">
      <w:pPr>
        <w:pStyle w:val="BodyText"/>
        <w:spacing w:line="480" w:lineRule="auto"/>
        <w:jc w:val="both"/>
        <w:rPr>
          <w:rFonts w:ascii="Arial" w:hAnsi="Arial"/>
        </w:rPr>
      </w:pPr>
    </w:p>
    <w:p w:rsidR="00C543D6" w:rsidRPr="00241F24" w:rsidRDefault="00C543D6" w:rsidP="00A51BF7">
      <w:pPr>
        <w:pStyle w:val="BodyText"/>
        <w:spacing w:line="480" w:lineRule="auto"/>
        <w:jc w:val="both"/>
        <w:rPr>
          <w:rFonts w:ascii="Arial" w:hAnsi="Arial"/>
        </w:rPr>
      </w:pPr>
      <w:proofErr w:type="gramStart"/>
      <w:r w:rsidRPr="00241F24">
        <w:rPr>
          <w:rFonts w:ascii="Arial" w:hAnsi="Arial"/>
        </w:rPr>
        <w:t>where</w:t>
      </w:r>
      <w:proofErr w:type="gramEnd"/>
      <w:r w:rsidRPr="00241F24">
        <w:rPr>
          <w:rFonts w:ascii="Arial" w:hAnsi="Arial"/>
        </w:rPr>
        <w:t xml:space="preserve">, </w:t>
      </w:r>
    </w:p>
    <w:tbl>
      <w:tblPr>
        <w:tblW w:w="0" w:type="auto"/>
        <w:jc w:val="center"/>
        <w:tblLayout w:type="fixed"/>
        <w:tblCellMar>
          <w:left w:w="0" w:type="dxa"/>
          <w:right w:w="0" w:type="dxa"/>
        </w:tblCellMar>
        <w:tblLook w:val="0000"/>
      </w:tblPr>
      <w:tblGrid>
        <w:gridCol w:w="9721"/>
        <w:gridCol w:w="483"/>
      </w:tblGrid>
      <w:tr w:rsidR="00C543D6" w:rsidRPr="00241F24">
        <w:trPr>
          <w:jc w:val="center"/>
        </w:trPr>
        <w:tc>
          <w:tcPr>
            <w:tcW w:w="9721" w:type="dxa"/>
            <w:shd w:val="clear" w:color="auto" w:fill="auto"/>
            <w:vAlign w:val="center"/>
          </w:tcPr>
          <w:p w:rsidR="00C543D6" w:rsidRPr="00241F24" w:rsidRDefault="00C543D6" w:rsidP="00A51BF7">
            <w:pPr>
              <w:pStyle w:val="TableContents"/>
              <w:spacing w:line="480" w:lineRule="auto"/>
              <w:jc w:val="both"/>
              <w:rPr>
                <w:rFonts w:ascii="Arial" w:hAnsi="Arial"/>
              </w:rPr>
            </w:pPr>
            <w:r w:rsidRPr="00241F24">
              <w:rPr>
                <w:rFonts w:ascii="Arial" w:hAnsi="Arial"/>
                <w:noProof/>
                <w:lang w:eastAsia="en-US" w:bidi="ar-SA"/>
              </w:rPr>
              <w:drawing>
                <wp:inline distT="0" distB="0" distL="0" distR="0">
                  <wp:extent cx="2825750" cy="1130300"/>
                  <wp:effectExtent l="2540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2825750" cy="1130300"/>
                          </a:xfrm>
                          <a:prstGeom prst="rect">
                            <a:avLst/>
                          </a:prstGeom>
                          <a:solidFill>
                            <a:srgbClr val="FFFFFF"/>
                          </a:solidFill>
                          <a:ln w="9525">
                            <a:noFill/>
                            <a:miter lim="800000"/>
                            <a:headEnd/>
                            <a:tailEnd/>
                          </a:ln>
                        </pic:spPr>
                      </pic:pic>
                    </a:graphicData>
                  </a:graphic>
                </wp:inline>
              </w:drawing>
            </w:r>
          </w:p>
        </w:tc>
        <w:tc>
          <w:tcPr>
            <w:tcW w:w="483" w:type="dxa"/>
            <w:shd w:val="clear" w:color="auto" w:fill="auto"/>
            <w:vAlign w:val="center"/>
          </w:tcPr>
          <w:p w:rsidR="00C543D6" w:rsidRPr="00241F24" w:rsidRDefault="00C543D6" w:rsidP="00A51BF7">
            <w:pPr>
              <w:pStyle w:val="TableContents"/>
              <w:spacing w:line="480" w:lineRule="auto"/>
              <w:jc w:val="both"/>
              <w:rPr>
                <w:rFonts w:ascii="Arial" w:hAnsi="Arial"/>
              </w:rPr>
            </w:pPr>
            <w:r w:rsidRPr="00241F24">
              <w:rPr>
                <w:rFonts w:ascii="Arial" w:hAnsi="Arial"/>
              </w:rPr>
              <w:t>   </w:t>
            </w:r>
          </w:p>
        </w:tc>
      </w:tr>
    </w:tbl>
    <w:p w:rsidR="00C543D6" w:rsidRPr="00241F24" w:rsidRDefault="00C543D6" w:rsidP="00A51BF7">
      <w:pPr>
        <w:pStyle w:val="BodyText"/>
        <w:spacing w:line="480" w:lineRule="auto"/>
        <w:jc w:val="both"/>
        <w:rPr>
          <w:rFonts w:ascii="Arial" w:hAnsi="Arial"/>
        </w:rPr>
      </w:pPr>
    </w:p>
    <w:p w:rsidR="00C543D6" w:rsidRPr="00241F24" w:rsidRDefault="00C10518" w:rsidP="00A51BF7">
      <w:pPr>
        <w:pStyle w:val="BodyText"/>
        <w:spacing w:line="480" w:lineRule="auto"/>
        <w:rPr>
          <w:rFonts w:ascii="Arial" w:hAnsi="Arial"/>
          <w:b/>
        </w:rPr>
      </w:pPr>
      <w:bookmarkStart w:id="26" w:name="SECTION00030000000000000000"/>
      <w:bookmarkStart w:id="27" w:name="results"/>
      <w:bookmarkEnd w:id="26"/>
      <w:bookmarkEnd w:id="27"/>
      <w:r>
        <w:rPr>
          <w:rFonts w:ascii="Arial" w:hAnsi="Arial"/>
          <w:b/>
        </w:rPr>
        <w:t>RESULTS</w:t>
      </w:r>
    </w:p>
    <w:p w:rsidR="00C543D6" w:rsidRPr="00241F24" w:rsidRDefault="00C543D6" w:rsidP="00A51BF7">
      <w:pPr>
        <w:pStyle w:val="Heading2"/>
        <w:widowControl w:val="0"/>
        <w:numPr>
          <w:ilvl w:val="1"/>
          <w:numId w:val="1"/>
        </w:numPr>
        <w:suppressAutoHyphens/>
        <w:spacing w:before="240" w:beforeAutospacing="0" w:after="283" w:afterAutospacing="0" w:line="480" w:lineRule="auto"/>
        <w:jc w:val="both"/>
        <w:rPr>
          <w:rFonts w:ascii="Arial" w:hAnsi="Arial"/>
          <w:sz w:val="24"/>
          <w:szCs w:val="24"/>
        </w:rPr>
      </w:pPr>
      <w:bookmarkStart w:id="28" w:name="SECTION00031000000000000000"/>
      <w:bookmarkEnd w:id="28"/>
      <w:r w:rsidRPr="00241F24">
        <w:rPr>
          <w:rFonts w:ascii="Arial" w:hAnsi="Arial"/>
          <w:sz w:val="24"/>
          <w:szCs w:val="24"/>
        </w:rPr>
        <w:t>M</w:t>
      </w:r>
      <w:r w:rsidR="00C10518">
        <w:rPr>
          <w:rFonts w:ascii="Arial" w:hAnsi="Arial"/>
          <w:sz w:val="24"/>
          <w:szCs w:val="24"/>
        </w:rPr>
        <w:t>odel C</w:t>
      </w:r>
      <w:r w:rsidRPr="00241F24">
        <w:rPr>
          <w:rFonts w:ascii="Arial" w:hAnsi="Arial"/>
          <w:sz w:val="24"/>
          <w:szCs w:val="24"/>
        </w:rPr>
        <w:t xml:space="preserve">haracteristics </w:t>
      </w:r>
    </w:p>
    <w:p w:rsidR="00C543D6" w:rsidRPr="00241F24" w:rsidRDefault="00C543D6" w:rsidP="00A51BF7">
      <w:pPr>
        <w:pStyle w:val="BodyText"/>
        <w:spacing w:line="480" w:lineRule="auto"/>
        <w:jc w:val="both"/>
        <w:rPr>
          <w:rFonts w:ascii="Arial" w:hAnsi="Arial"/>
        </w:rPr>
      </w:pPr>
      <w:r w:rsidRPr="00241F24">
        <w:rPr>
          <w:rFonts w:ascii="Arial" w:hAnsi="Arial"/>
        </w:rPr>
        <w:t xml:space="preserve">Experimental conditions described in </w:t>
      </w:r>
      <w:hyperlink r:id="rId30" w:anchor="Clarketal2011" w:history="1">
        <w:r w:rsidRPr="00241F24">
          <w:rPr>
            <w:rStyle w:val="Hyperlink"/>
            <w:rFonts w:ascii="Arial" w:hAnsi="Arial"/>
          </w:rPr>
          <w:t>Clark et al. (13)</w:t>
        </w:r>
      </w:hyperlink>
      <w:r w:rsidRPr="00241F24">
        <w:rPr>
          <w:rFonts w:ascii="Arial" w:hAnsi="Arial"/>
        </w:rPr>
        <w:t xml:space="preserve"> were first replicated in the simulations to fit significant potassium currents used in the model. For this, the exterior concentrations of the various species in the model were set to experimental values </w:t>
      </w:r>
      <w:proofErr w:type="gramStart"/>
      <w:r w:rsidRPr="00241F24">
        <w:rPr>
          <w:rFonts w:ascii="Arial" w:hAnsi="Arial"/>
        </w:rPr>
        <w:t>( [</w:t>
      </w:r>
      <w:proofErr w:type="gramEnd"/>
      <w:r w:rsidRPr="00241F24">
        <w:rPr>
          <w:rFonts w:ascii="Arial" w:hAnsi="Arial"/>
        </w:rPr>
        <w:t>K</w:t>
      </w:r>
      <w:r w:rsidRPr="00F308BE">
        <w:rPr>
          <w:rFonts w:ascii="Arial" w:hAnsi="Arial"/>
          <w:vertAlign w:val="superscript"/>
        </w:rPr>
        <w:t>+</w:t>
      </w:r>
      <w:r w:rsidRPr="00241F24">
        <w:rPr>
          <w:rFonts w:ascii="Arial" w:hAnsi="Arial"/>
        </w:rPr>
        <w:t>]</w:t>
      </w:r>
      <w:r w:rsidRPr="00F308BE">
        <w:rPr>
          <w:rFonts w:ascii="Arial" w:hAnsi="Arial"/>
          <w:vertAlign w:val="subscript"/>
        </w:rPr>
        <w:t>o</w:t>
      </w:r>
      <w:r w:rsidRPr="00241F24">
        <w:rPr>
          <w:rFonts w:ascii="Arial" w:hAnsi="Arial"/>
        </w:rPr>
        <w:t xml:space="preserve"> = 5 mM, [Na</w:t>
      </w:r>
      <w:r w:rsidRPr="00F308BE">
        <w:rPr>
          <w:rFonts w:ascii="Arial" w:hAnsi="Arial"/>
          <w:vertAlign w:val="superscript"/>
        </w:rPr>
        <w:t>+</w:t>
      </w:r>
      <w:r w:rsidRPr="00241F24">
        <w:rPr>
          <w:rFonts w:ascii="Arial" w:hAnsi="Arial"/>
        </w:rPr>
        <w:t>]</w:t>
      </w:r>
      <w:r w:rsidRPr="00F308BE">
        <w:rPr>
          <w:rFonts w:ascii="Arial" w:hAnsi="Arial"/>
          <w:vertAlign w:val="subscript"/>
        </w:rPr>
        <w:t>o</w:t>
      </w:r>
      <w:r w:rsidRPr="00241F24">
        <w:rPr>
          <w:rFonts w:ascii="Arial" w:hAnsi="Arial"/>
        </w:rPr>
        <w:t xml:space="preserve"> = 140 mM, [Ca</w:t>
      </w:r>
      <w:r w:rsidR="00F308BE">
        <w:rPr>
          <w:rFonts w:ascii="Arial" w:hAnsi="Arial"/>
          <w:vertAlign w:val="superscript"/>
        </w:rPr>
        <w:t>2+</w:t>
      </w:r>
      <w:r w:rsidR="00F308BE">
        <w:rPr>
          <w:rFonts w:ascii="Arial" w:hAnsi="Arial"/>
        </w:rPr>
        <w:t>]</w:t>
      </w:r>
      <w:r w:rsidRPr="00F308BE">
        <w:rPr>
          <w:rFonts w:ascii="Arial" w:hAnsi="Arial"/>
          <w:vertAlign w:val="subscript"/>
        </w:rPr>
        <w:t>o</w:t>
      </w:r>
      <w:r w:rsidRPr="00241F24">
        <w:rPr>
          <w:rFonts w:ascii="Arial" w:hAnsi="Arial"/>
        </w:rPr>
        <w:t xml:space="preserve"> = 2 mM, pH = 7.4 for IK,</w:t>
      </w:r>
      <w:r w:rsidR="00F308BE">
        <w:rPr>
          <w:rFonts w:ascii="Arial" w:hAnsi="Arial"/>
        </w:rPr>
        <w:t xml:space="preserve"> </w:t>
      </w:r>
      <w:r w:rsidRPr="00241F24">
        <w:rPr>
          <w:rFonts w:ascii="Arial" w:hAnsi="Arial"/>
        </w:rPr>
        <w:t>Ca</w:t>
      </w:r>
      <w:r w:rsidR="00F308BE">
        <w:rPr>
          <w:rFonts w:ascii="Arial" w:hAnsi="Arial"/>
          <w:vertAlign w:val="superscript"/>
        </w:rPr>
        <w:t>2+</w:t>
      </w:r>
      <w:r w:rsidRPr="00241F24">
        <w:rPr>
          <w:rFonts w:ascii="Arial" w:hAnsi="Arial"/>
        </w:rPr>
        <w:t xml:space="preserve">-act and </w:t>
      </w:r>
      <w:proofErr w:type="spellStart"/>
      <w:r w:rsidR="00F308BE">
        <w:rPr>
          <w:rFonts w:ascii="Arial" w:hAnsi="Arial"/>
        </w:rPr>
        <w:t>I</w:t>
      </w:r>
      <w:r w:rsidR="00F308BE">
        <w:rPr>
          <w:rFonts w:ascii="Arial" w:hAnsi="Arial"/>
          <w:vertAlign w:val="subscript"/>
        </w:rPr>
        <w:t>Kur</w:t>
      </w:r>
      <w:proofErr w:type="spellEnd"/>
      <w:r w:rsidRPr="00241F24">
        <w:rPr>
          <w:rFonts w:ascii="Arial" w:hAnsi="Arial"/>
        </w:rPr>
        <w:t xml:space="preserve"> ) and ( [K</w:t>
      </w:r>
      <w:r w:rsidRPr="00F308BE">
        <w:rPr>
          <w:rFonts w:ascii="Arial" w:hAnsi="Arial"/>
          <w:vertAlign w:val="superscript"/>
        </w:rPr>
        <w:t>+</w:t>
      </w:r>
      <w:r w:rsidRPr="00241F24">
        <w:rPr>
          <w:rFonts w:ascii="Arial" w:hAnsi="Arial"/>
        </w:rPr>
        <w:t>]</w:t>
      </w:r>
      <w:r w:rsidRPr="00F308BE">
        <w:rPr>
          <w:rFonts w:ascii="Arial" w:hAnsi="Arial"/>
          <w:vertAlign w:val="subscript"/>
        </w:rPr>
        <w:t>o</w:t>
      </w:r>
      <w:r w:rsidRPr="00241F24">
        <w:rPr>
          <w:rFonts w:ascii="Arial" w:hAnsi="Arial"/>
        </w:rPr>
        <w:t xml:space="preserve"> = 5 mM, [N</w:t>
      </w:r>
      <w:r w:rsidR="00F308BE">
        <w:rPr>
          <w:rFonts w:ascii="Arial" w:hAnsi="Arial"/>
          <w:vertAlign w:val="superscript"/>
        </w:rPr>
        <w:t>a+]</w:t>
      </w:r>
      <w:r w:rsidRPr="00241F24">
        <w:rPr>
          <w:rFonts w:ascii="Arial" w:hAnsi="Arial"/>
        </w:rPr>
        <w:t>o = 145 mM, [Ca</w:t>
      </w:r>
      <w:r w:rsidRPr="00F308BE">
        <w:rPr>
          <w:rFonts w:ascii="Arial" w:hAnsi="Arial"/>
          <w:vertAlign w:val="superscript"/>
        </w:rPr>
        <w:t>2+</w:t>
      </w:r>
      <w:r w:rsidRPr="00241F24">
        <w:rPr>
          <w:rFonts w:ascii="Arial" w:hAnsi="Arial"/>
        </w:rPr>
        <w:t>]</w:t>
      </w:r>
      <w:r w:rsidRPr="00F308BE">
        <w:rPr>
          <w:rFonts w:ascii="Arial" w:hAnsi="Arial"/>
          <w:vertAlign w:val="subscript"/>
        </w:rPr>
        <w:t>o</w:t>
      </w:r>
      <w:r w:rsidRPr="00241F24">
        <w:rPr>
          <w:rFonts w:ascii="Arial" w:hAnsi="Arial"/>
        </w:rPr>
        <w:t xml:space="preserve"> = 2 mM, pH = 8.5 for IK2pore ), and the potential was linearly ramped over 1 s from -130 mV to +100 mV. The evolution of the concentrations and currents were tracked in this period, and multiple simulations of this nature were used to fit parameters for IK2</w:t>
      </w:r>
      <w:r w:rsidR="00F308BE">
        <w:rPr>
          <w:rFonts w:ascii="Arial" w:hAnsi="Arial"/>
        </w:rPr>
        <w:t xml:space="preserve"> </w:t>
      </w:r>
      <w:r w:rsidR="00F308BE" w:rsidRPr="00241F24">
        <w:rPr>
          <w:rFonts w:ascii="Arial" w:hAnsi="Arial"/>
        </w:rPr>
        <w:t>pore</w:t>
      </w:r>
      <w:r w:rsidR="00F308BE" w:rsidRPr="00241F24" w:rsidDel="00655DFC">
        <w:rPr>
          <w:rFonts w:ascii="Arial" w:hAnsi="Arial"/>
        </w:rPr>
        <w:t>,</w:t>
      </w:r>
      <w:r w:rsidRPr="00241F24">
        <w:rPr>
          <w:rFonts w:ascii="Arial" w:hAnsi="Arial"/>
        </w:rPr>
        <w:t xml:space="preserve"> IK,</w:t>
      </w:r>
      <w:r w:rsidR="00F308BE">
        <w:rPr>
          <w:rFonts w:ascii="Arial" w:hAnsi="Arial"/>
        </w:rPr>
        <w:t xml:space="preserve"> </w:t>
      </w:r>
      <w:r w:rsidRPr="00241F24">
        <w:rPr>
          <w:rFonts w:ascii="Arial" w:hAnsi="Arial"/>
        </w:rPr>
        <w:t>Ca</w:t>
      </w:r>
      <w:r w:rsidR="00F308BE">
        <w:rPr>
          <w:rFonts w:ascii="Arial" w:hAnsi="Arial"/>
          <w:vertAlign w:val="superscript"/>
        </w:rPr>
        <w:t>2+</w:t>
      </w:r>
      <w:r w:rsidRPr="00241F24">
        <w:rPr>
          <w:rFonts w:ascii="Arial" w:hAnsi="Arial"/>
        </w:rPr>
        <w:t xml:space="preserve">-act and </w:t>
      </w:r>
      <w:proofErr w:type="spellStart"/>
      <w:r w:rsidRPr="00241F24">
        <w:rPr>
          <w:rFonts w:ascii="Arial" w:hAnsi="Arial"/>
        </w:rPr>
        <w:t>I</w:t>
      </w:r>
      <w:r w:rsidR="00F308BE">
        <w:rPr>
          <w:rFonts w:ascii="Arial" w:hAnsi="Arial"/>
        </w:rPr>
        <w:t>Kur</w:t>
      </w:r>
      <w:proofErr w:type="spellEnd"/>
      <w:r w:rsidRPr="00241F24">
        <w:rPr>
          <w:rFonts w:ascii="Arial" w:hAnsi="Arial"/>
        </w:rPr>
        <w:t>). Figure </w:t>
      </w:r>
      <w:hyperlink w:anchor="fig:potassium-currents" w:history="1">
        <w:r w:rsidRPr="00241F24">
          <w:rPr>
            <w:rStyle w:val="Hyperlink"/>
            <w:rFonts w:ascii="Arial" w:hAnsi="Arial"/>
          </w:rPr>
          <w:t>2</w:t>
        </w:r>
      </w:hyperlink>
      <w:r w:rsidRPr="00241F24">
        <w:rPr>
          <w:rFonts w:ascii="Arial" w:hAnsi="Arial"/>
        </w:rPr>
        <w:t xml:space="preserve"> shows these individual currents and their fit to experimental values from </w:t>
      </w:r>
      <w:hyperlink r:id="rId31" w:anchor="Clarketal2011" w:history="1">
        <w:r w:rsidRPr="00241F24">
          <w:rPr>
            <w:rStyle w:val="Hyperlink"/>
            <w:rFonts w:ascii="Arial" w:hAnsi="Arial"/>
          </w:rPr>
          <w:t>Clark et al. (13)</w:t>
        </w:r>
      </w:hyperlink>
      <w:r w:rsidRPr="00241F24">
        <w:rPr>
          <w:rFonts w:ascii="Arial" w:hAnsi="Arial"/>
        </w:rPr>
        <w:t>. The other currents used in the model are significantly smaller in magnitude, and have not been specifically fit due to lack of experimental data. (Figure </w:t>
      </w:r>
      <w:hyperlink w:anchor="fig:other-currents" w:history="1">
        <w:r w:rsidRPr="00241F24">
          <w:rPr>
            <w:rStyle w:val="Hyperlink"/>
            <w:rFonts w:ascii="Arial" w:hAnsi="Arial"/>
          </w:rPr>
          <w:t>3</w:t>
        </w:r>
      </w:hyperlink>
      <w:r w:rsidRPr="00241F24">
        <w:rPr>
          <w:rFonts w:ascii="Arial" w:hAnsi="Arial"/>
        </w:rPr>
        <w:t xml:space="preserve">) </w:t>
      </w:r>
    </w:p>
    <w:p w:rsidR="00C543D6" w:rsidRPr="00241F24" w:rsidRDefault="00C543D6" w:rsidP="00A51BF7">
      <w:pPr>
        <w:pStyle w:val="BodyText"/>
        <w:spacing w:line="480" w:lineRule="auto"/>
        <w:jc w:val="both"/>
        <w:rPr>
          <w:rFonts w:ascii="Arial" w:hAnsi="Arial"/>
        </w:rPr>
      </w:pPr>
      <w:r w:rsidRPr="00241F24">
        <w:rPr>
          <w:rFonts w:ascii="Arial" w:hAnsi="Arial"/>
        </w:rPr>
        <w:t xml:space="preserve">After this primary </w:t>
      </w:r>
      <w:proofErr w:type="spellStart"/>
      <w:r w:rsidRPr="00241F24">
        <w:rPr>
          <w:rFonts w:ascii="Arial" w:hAnsi="Arial"/>
        </w:rPr>
        <w:t>parameteristion</w:t>
      </w:r>
      <w:proofErr w:type="spellEnd"/>
      <w:r w:rsidRPr="00241F24">
        <w:rPr>
          <w:rFonts w:ascii="Arial" w:hAnsi="Arial"/>
        </w:rPr>
        <w:t xml:space="preserve">, the overall model </w:t>
      </w:r>
      <w:proofErr w:type="spellStart"/>
      <w:r w:rsidRPr="00241F24">
        <w:rPr>
          <w:rFonts w:ascii="Arial" w:hAnsi="Arial"/>
        </w:rPr>
        <w:t>behaviour</w:t>
      </w:r>
      <w:proofErr w:type="spellEnd"/>
      <w:r w:rsidRPr="00241F24">
        <w:rPr>
          <w:rFonts w:ascii="Arial" w:hAnsi="Arial"/>
        </w:rPr>
        <w:t xml:space="preserve"> was studied under a linear voltage ramp from -130 mV to +90 mV under conditions matching experiment</w:t>
      </w:r>
      <w:r w:rsidR="00F308BE">
        <w:rPr>
          <w:rFonts w:ascii="Arial" w:hAnsi="Arial"/>
        </w:rPr>
        <w:t>s (</w:t>
      </w:r>
      <w:r w:rsidRPr="00241F24">
        <w:rPr>
          <w:rFonts w:ascii="Arial" w:hAnsi="Arial"/>
        </w:rPr>
        <w:t>[K</w:t>
      </w:r>
      <w:r w:rsidRPr="00F308BE">
        <w:rPr>
          <w:rFonts w:ascii="Arial" w:hAnsi="Arial"/>
          <w:vertAlign w:val="superscript"/>
        </w:rPr>
        <w:t>+</w:t>
      </w:r>
      <w:proofErr w:type="gramStart"/>
      <w:r w:rsidRPr="00241F24">
        <w:rPr>
          <w:rFonts w:ascii="Arial" w:hAnsi="Arial"/>
        </w:rPr>
        <w:t>]</w:t>
      </w:r>
      <w:r w:rsidRPr="00F308BE">
        <w:rPr>
          <w:rFonts w:ascii="Arial" w:hAnsi="Arial"/>
          <w:vertAlign w:val="subscript"/>
        </w:rPr>
        <w:t>o</w:t>
      </w:r>
      <w:proofErr w:type="gramEnd"/>
      <w:r w:rsidRPr="00241F24">
        <w:rPr>
          <w:rFonts w:ascii="Arial" w:hAnsi="Arial"/>
        </w:rPr>
        <w:t xml:space="preserve"> = 5 mM, [N</w:t>
      </w:r>
      <w:r w:rsidR="00F308BE">
        <w:rPr>
          <w:rFonts w:ascii="Arial" w:hAnsi="Arial"/>
          <w:vertAlign w:val="superscript"/>
        </w:rPr>
        <w:t>a+</w:t>
      </w:r>
      <w:r w:rsidR="00F308BE">
        <w:rPr>
          <w:rFonts w:ascii="Arial" w:hAnsi="Arial"/>
        </w:rPr>
        <w:t>]</w:t>
      </w:r>
      <w:r w:rsidRPr="00F308BE">
        <w:rPr>
          <w:rFonts w:ascii="Arial" w:hAnsi="Arial"/>
          <w:vertAlign w:val="subscript"/>
        </w:rPr>
        <w:t>o</w:t>
      </w:r>
      <w:r w:rsidRPr="00241F24">
        <w:rPr>
          <w:rFonts w:ascii="Arial" w:hAnsi="Arial"/>
        </w:rPr>
        <w:t xml:space="preserve"> = 140 mM, [Ca</w:t>
      </w:r>
      <w:r w:rsidRPr="00F308BE">
        <w:rPr>
          <w:rFonts w:ascii="Arial" w:hAnsi="Arial"/>
          <w:vertAlign w:val="superscript"/>
        </w:rPr>
        <w:t>2+</w:t>
      </w:r>
      <w:r w:rsidRPr="00241F24">
        <w:rPr>
          <w:rFonts w:ascii="Arial" w:hAnsi="Arial"/>
        </w:rPr>
        <w:t>]</w:t>
      </w:r>
      <w:r w:rsidRPr="00F308BE">
        <w:rPr>
          <w:rFonts w:ascii="Arial" w:hAnsi="Arial"/>
          <w:vertAlign w:val="subscript"/>
        </w:rPr>
        <w:t>o</w:t>
      </w:r>
      <w:r w:rsidRPr="00241F24">
        <w:rPr>
          <w:rFonts w:ascii="Arial" w:hAnsi="Arial"/>
        </w:rPr>
        <w:t xml:space="preserve"> = 2 mM, pH = 7.4) to reveal that the overall voltage-current </w:t>
      </w:r>
      <w:proofErr w:type="spellStart"/>
      <w:r w:rsidRPr="00241F24">
        <w:rPr>
          <w:rFonts w:ascii="Arial" w:hAnsi="Arial"/>
        </w:rPr>
        <w:t>behaviour</w:t>
      </w:r>
      <w:proofErr w:type="spellEnd"/>
      <w:r w:rsidRPr="00241F24">
        <w:rPr>
          <w:rFonts w:ascii="Arial" w:hAnsi="Arial"/>
        </w:rPr>
        <w:t xml:space="preserve"> of the chondrocyte model reproduces the experimental data quite closely (</w:t>
      </w:r>
      <w:hyperlink r:id="rId32" w:anchor="Clarketal2011" w:history="1">
        <w:r w:rsidRPr="00241F24">
          <w:rPr>
            <w:rStyle w:val="Hyperlink"/>
            <w:rFonts w:ascii="Arial" w:hAnsi="Arial"/>
          </w:rPr>
          <w:t>13</w:t>
        </w:r>
      </w:hyperlink>
      <w:r w:rsidRPr="00241F24">
        <w:rPr>
          <w:rFonts w:ascii="Arial" w:hAnsi="Arial"/>
        </w:rPr>
        <w:t>). This comparison is shown in Figure </w:t>
      </w:r>
      <w:hyperlink w:anchor="fig:overall-behaviour" w:history="1">
        <w:r w:rsidRPr="00241F24">
          <w:rPr>
            <w:rStyle w:val="Hyperlink"/>
            <w:rFonts w:ascii="Arial" w:hAnsi="Arial"/>
          </w:rPr>
          <w:t>4</w:t>
        </w:r>
      </w:hyperlink>
      <w:r w:rsidRPr="00241F24">
        <w:rPr>
          <w:rFonts w:ascii="Arial" w:hAnsi="Arial"/>
        </w:rPr>
        <w:t xml:space="preserve"> along with corresponding time evolution of the total current in the model. </w:t>
      </w:r>
    </w:p>
    <w:p w:rsidR="00C543D6" w:rsidRPr="00241F24" w:rsidRDefault="00C543D6" w:rsidP="00A51BF7">
      <w:pPr>
        <w:pStyle w:val="BodyText"/>
        <w:spacing w:line="480" w:lineRule="auto"/>
        <w:jc w:val="both"/>
        <w:rPr>
          <w:rFonts w:ascii="Arial" w:hAnsi="Arial"/>
        </w:rPr>
      </w:pPr>
      <w:r w:rsidRPr="00241F24">
        <w:rPr>
          <w:rFonts w:ascii="Arial" w:hAnsi="Arial"/>
        </w:rPr>
        <w:t>The initial conditions used in the simulations were steady state values of the solution under same conditions used for the different numerical experiments. Figure </w:t>
      </w:r>
      <w:hyperlink w:anchor="fig:concentrations" w:history="1">
        <w:r w:rsidRPr="00241F24">
          <w:rPr>
            <w:rStyle w:val="Hyperlink"/>
            <w:rFonts w:ascii="Arial" w:hAnsi="Arial"/>
          </w:rPr>
          <w:t>5</w:t>
        </w:r>
      </w:hyperlink>
      <w:r w:rsidRPr="00241F24">
        <w:rPr>
          <w:rFonts w:ascii="Arial" w:hAnsi="Arial"/>
        </w:rPr>
        <w:t xml:space="preserve"> shows that, when starting from a steady state solution, the concentrations in the model do not evolve over a relatively long simulation period of 30 min. The initial conditions for the concentrations used in the computations were [Na</w:t>
      </w:r>
      <w:r w:rsidRPr="00F308BE">
        <w:rPr>
          <w:rFonts w:ascii="Arial" w:hAnsi="Arial"/>
          <w:vertAlign w:val="superscript"/>
        </w:rPr>
        <w:t>+</w:t>
      </w:r>
      <w:proofErr w:type="gramStart"/>
      <w:r w:rsidRPr="00241F24">
        <w:rPr>
          <w:rFonts w:ascii="Arial" w:hAnsi="Arial"/>
        </w:rPr>
        <w:t>]</w:t>
      </w:r>
      <w:proofErr w:type="spellStart"/>
      <w:r w:rsidRPr="00F308BE">
        <w:rPr>
          <w:rFonts w:ascii="Arial" w:hAnsi="Arial"/>
          <w:vertAlign w:val="subscript"/>
        </w:rPr>
        <w:t>i</w:t>
      </w:r>
      <w:proofErr w:type="spellEnd"/>
      <w:proofErr w:type="gramEnd"/>
      <w:r w:rsidRPr="00241F24">
        <w:rPr>
          <w:rFonts w:ascii="Arial" w:hAnsi="Arial"/>
        </w:rPr>
        <w:t xml:space="preserve"> = 2.814 mM, [K</w:t>
      </w:r>
      <w:r w:rsidRPr="00F308BE">
        <w:rPr>
          <w:rFonts w:ascii="Arial" w:hAnsi="Arial"/>
          <w:vertAlign w:val="superscript"/>
        </w:rPr>
        <w:t>+</w:t>
      </w:r>
      <w:r w:rsidRPr="00241F24">
        <w:rPr>
          <w:rFonts w:ascii="Arial" w:hAnsi="Arial"/>
        </w:rPr>
        <w:t>]</w:t>
      </w:r>
      <w:proofErr w:type="spellStart"/>
      <w:r w:rsidRPr="00F308BE">
        <w:rPr>
          <w:rFonts w:ascii="Arial" w:hAnsi="Arial"/>
          <w:vertAlign w:val="subscript"/>
        </w:rPr>
        <w:t>i</w:t>
      </w:r>
      <w:proofErr w:type="spellEnd"/>
      <w:r w:rsidRPr="00241F24">
        <w:rPr>
          <w:rFonts w:ascii="Arial" w:hAnsi="Arial"/>
        </w:rPr>
        <w:t xml:space="preserve"> = 121.59 mM, [Ca</w:t>
      </w:r>
      <w:r w:rsidRPr="00F308BE">
        <w:rPr>
          <w:rFonts w:ascii="Arial" w:hAnsi="Arial"/>
          <w:vertAlign w:val="superscript"/>
        </w:rPr>
        <w:t>2+</w:t>
      </w:r>
      <w:r w:rsidRPr="00241F24">
        <w:rPr>
          <w:rFonts w:ascii="Arial" w:hAnsi="Arial"/>
        </w:rPr>
        <w:t>]</w:t>
      </w:r>
      <w:proofErr w:type="spellStart"/>
      <w:r w:rsidRPr="00F308BE">
        <w:rPr>
          <w:rFonts w:ascii="Arial" w:hAnsi="Arial"/>
          <w:vertAlign w:val="subscript"/>
        </w:rPr>
        <w:t>i</w:t>
      </w:r>
      <w:proofErr w:type="spellEnd"/>
      <w:r w:rsidRPr="00241F24">
        <w:rPr>
          <w:rFonts w:ascii="Arial" w:hAnsi="Arial"/>
        </w:rPr>
        <w:t xml:space="preserve"> = 2.371e-06 mM, [H</w:t>
      </w:r>
      <w:r w:rsidRPr="004E4E73">
        <w:rPr>
          <w:rFonts w:ascii="Arial" w:hAnsi="Arial"/>
          <w:vertAlign w:val="superscript"/>
        </w:rPr>
        <w:t>+</w:t>
      </w:r>
      <w:r w:rsidRPr="00241F24">
        <w:rPr>
          <w:rFonts w:ascii="Arial" w:hAnsi="Arial"/>
        </w:rPr>
        <w:t>]</w:t>
      </w:r>
      <w:proofErr w:type="spellStart"/>
      <w:r w:rsidRPr="004E4E73">
        <w:rPr>
          <w:rFonts w:ascii="Arial" w:hAnsi="Arial"/>
          <w:vertAlign w:val="subscript"/>
        </w:rPr>
        <w:t>i</w:t>
      </w:r>
      <w:proofErr w:type="spellEnd"/>
      <w:r w:rsidRPr="00241F24">
        <w:rPr>
          <w:rFonts w:ascii="Arial" w:hAnsi="Arial"/>
        </w:rPr>
        <w:t xml:space="preserve"> = 6.188e-10 mM, [</w:t>
      </w:r>
      <w:proofErr w:type="spellStart"/>
      <w:r w:rsidRPr="00241F24">
        <w:rPr>
          <w:rFonts w:ascii="Arial" w:hAnsi="Arial"/>
        </w:rPr>
        <w:t>Cl</w:t>
      </w:r>
      <w:proofErr w:type="spellEnd"/>
      <w:r w:rsidRPr="004E4E73">
        <w:rPr>
          <w:rFonts w:ascii="Arial" w:hAnsi="Arial"/>
          <w:vertAlign w:val="superscript"/>
        </w:rPr>
        <w:t>-</w:t>
      </w:r>
      <w:r w:rsidRPr="00241F24">
        <w:rPr>
          <w:rFonts w:ascii="Arial" w:hAnsi="Arial"/>
        </w:rPr>
        <w:t>]</w:t>
      </w:r>
      <w:proofErr w:type="spellStart"/>
      <w:r w:rsidRPr="004E4E73">
        <w:rPr>
          <w:rFonts w:ascii="Arial" w:hAnsi="Arial"/>
          <w:vertAlign w:val="subscript"/>
        </w:rPr>
        <w:t>i</w:t>
      </w:r>
      <w:proofErr w:type="spellEnd"/>
      <w:r w:rsidRPr="00241F24">
        <w:rPr>
          <w:rFonts w:ascii="Arial" w:hAnsi="Arial"/>
        </w:rPr>
        <w:t xml:space="preserve"> = 13.209 mM. When the model is perturbed from these conditions, it returns to steady state values in a similar time frame. </w:t>
      </w:r>
    </w:p>
    <w:p w:rsidR="00067A3F" w:rsidRPr="00241F24" w:rsidRDefault="00067A3F" w:rsidP="00A51BF7">
      <w:pPr>
        <w:widowControl w:val="0"/>
        <w:spacing w:line="480" w:lineRule="auto"/>
        <w:contextualSpacing/>
        <w:jc w:val="both"/>
      </w:pPr>
      <w:bookmarkStart w:id="29" w:name="SECTION00032000000000000000"/>
      <w:bookmarkStart w:id="30" w:name="SECTION00040000000000000000"/>
      <w:bookmarkStart w:id="31" w:name="sec%3Adiscussion"/>
      <w:bookmarkEnd w:id="29"/>
      <w:bookmarkEnd w:id="30"/>
      <w:bookmarkEnd w:id="31"/>
    </w:p>
    <w:p w:rsidR="00067A3F" w:rsidRPr="00241F24" w:rsidRDefault="00067A3F" w:rsidP="00A51BF7">
      <w:pPr>
        <w:widowControl w:val="0"/>
        <w:spacing w:line="480" w:lineRule="auto"/>
        <w:contextualSpacing/>
        <w:jc w:val="both"/>
      </w:pPr>
      <w:r w:rsidRPr="00241F24">
        <w:t xml:space="preserve">Model development has proceeded in defined stages starting with implementation of the minimal requirements for generation of a resting potential.  </w:t>
      </w:r>
    </w:p>
    <w:p w:rsidR="00E17500" w:rsidRDefault="00E17500" w:rsidP="00A51BF7">
      <w:pPr>
        <w:widowControl w:val="0"/>
        <w:spacing w:line="480" w:lineRule="auto"/>
        <w:contextualSpacing/>
        <w:jc w:val="both"/>
      </w:pPr>
    </w:p>
    <w:p w:rsidR="00067A3F" w:rsidRPr="00241F24" w:rsidRDefault="004E4E73" w:rsidP="00A51BF7">
      <w:pPr>
        <w:widowControl w:val="0"/>
        <w:spacing w:line="480" w:lineRule="auto"/>
        <w:contextualSpacing/>
        <w:jc w:val="both"/>
      </w:pPr>
      <w:proofErr w:type="spellStart"/>
      <w:proofErr w:type="gramStart"/>
      <w:r>
        <w:t>i</w:t>
      </w:r>
      <w:proofErr w:type="spellEnd"/>
      <w:r>
        <w:t xml:space="preserve">)  </w:t>
      </w:r>
      <w:r w:rsidR="00067A3F" w:rsidRPr="00241F24">
        <w:t>Background</w:t>
      </w:r>
      <w:proofErr w:type="gramEnd"/>
      <w:r w:rsidR="00067A3F" w:rsidRPr="00241F24">
        <w:t xml:space="preserve"> Currents</w:t>
      </w:r>
    </w:p>
    <w:p w:rsidR="00067A3F" w:rsidRPr="00241F24" w:rsidRDefault="00067A3F" w:rsidP="00A51BF7">
      <w:pPr>
        <w:widowControl w:val="0"/>
        <w:spacing w:line="480" w:lineRule="auto"/>
        <w:contextualSpacing/>
        <w:jc w:val="both"/>
      </w:pPr>
      <w:r w:rsidRPr="00241F24">
        <w:t>Output from our initial simulations is shown in the current voltage (I-V) relationship in Figure 2.  This I-V curve illustrates what are termed 'background currents'.  In this model these include the resting Na</w:t>
      </w:r>
      <w:r w:rsidRPr="00241F24">
        <w:rPr>
          <w:vertAlign w:val="superscript"/>
        </w:rPr>
        <w:t>+</w:t>
      </w:r>
      <w:r w:rsidRPr="00241F24">
        <w:t>, K</w:t>
      </w:r>
      <w:r w:rsidRPr="00241F24">
        <w:rPr>
          <w:vertAlign w:val="superscript"/>
        </w:rPr>
        <w:t>+</w:t>
      </w:r>
      <w:r w:rsidRPr="00241F24">
        <w:t xml:space="preserve">, and </w:t>
      </w:r>
      <w:proofErr w:type="spellStart"/>
      <w:r w:rsidRPr="00241F24">
        <w:t>Cl</w:t>
      </w:r>
      <w:proofErr w:type="spellEnd"/>
      <w:r w:rsidRPr="00241F24">
        <w:rPr>
          <w:vertAlign w:val="superscript"/>
        </w:rPr>
        <w:t>-</w:t>
      </w:r>
      <w:r w:rsidRPr="00241F24">
        <w:t xml:space="preserve"> fluxes.  Also shown is the small outward current that is generated by the electrogenic Na</w:t>
      </w:r>
      <w:r w:rsidRPr="00241F24">
        <w:rPr>
          <w:vertAlign w:val="superscript"/>
        </w:rPr>
        <w:t>+</w:t>
      </w:r>
      <w:r w:rsidRPr="00241F24">
        <w:t>/K</w:t>
      </w:r>
      <w:r w:rsidRPr="00241F24">
        <w:rPr>
          <w:vertAlign w:val="superscript"/>
        </w:rPr>
        <w:t>+</w:t>
      </w:r>
      <w:r w:rsidRPr="00241F24">
        <w:t xml:space="preserve"> pump that has been scaled to achieve a steady-state intracellular Na</w:t>
      </w:r>
      <w:r w:rsidRPr="00241F24">
        <w:rPr>
          <w:vertAlign w:val="superscript"/>
        </w:rPr>
        <w:t>+</w:t>
      </w:r>
      <w:r w:rsidRPr="00241F24">
        <w:t xml:space="preserve"> concentration of 10-12 mM.  The remaining background currents, shown in Figure 2B, are those that are generated by the Na</w:t>
      </w:r>
      <w:r w:rsidRPr="00241F24">
        <w:rPr>
          <w:vertAlign w:val="superscript"/>
        </w:rPr>
        <w:t>+</w:t>
      </w:r>
      <w:r w:rsidRPr="00241F24">
        <w:t>/Ca</w:t>
      </w:r>
      <w:r w:rsidRPr="00241F24">
        <w:rPr>
          <w:vertAlign w:val="superscript"/>
        </w:rPr>
        <w:t>2+</w:t>
      </w:r>
      <w:r w:rsidRPr="00241F24">
        <w:t xml:space="preserve"> exchanger under resting and steady-state conditions corresponding to an intracellular Na</w:t>
      </w:r>
      <w:r w:rsidRPr="00241F24">
        <w:rPr>
          <w:vertAlign w:val="superscript"/>
        </w:rPr>
        <w:t>+</w:t>
      </w:r>
      <w:r w:rsidRPr="00241F24">
        <w:t xml:space="preserve"> concentration of 12 mM, and assumed free intracellular Ca</w:t>
      </w:r>
      <w:r w:rsidRPr="00241F24">
        <w:rPr>
          <w:vertAlign w:val="superscript"/>
        </w:rPr>
        <w:t>2+</w:t>
      </w:r>
      <w:r w:rsidRPr="00241F24">
        <w:t xml:space="preserve"> concentration of 3 x 10</w:t>
      </w:r>
      <w:r w:rsidRPr="00241F24">
        <w:rPr>
          <w:vertAlign w:val="superscript"/>
        </w:rPr>
        <w:t>-8</w:t>
      </w:r>
      <w:r w:rsidRPr="00241F24">
        <w:t xml:space="preserve"> M.  In the mammalian chondrocyte there is also evidence for a background flux of Na</w:t>
      </w:r>
      <w:r w:rsidRPr="00241F24">
        <w:rPr>
          <w:vertAlign w:val="superscript"/>
        </w:rPr>
        <w:t>+</w:t>
      </w:r>
      <w:r w:rsidRPr="00241F24">
        <w:t xml:space="preserve"> and H</w:t>
      </w:r>
      <w:r w:rsidRPr="00241F24">
        <w:rPr>
          <w:vertAlign w:val="superscript"/>
        </w:rPr>
        <w:t>+</w:t>
      </w:r>
      <w:r w:rsidRPr="00241F24">
        <w:t>.  Equations which capture this electroneutral ion transfer are included since it is anticipated that pH regulation and regulation of intracellular Na</w:t>
      </w:r>
      <w:r w:rsidRPr="00241F24">
        <w:rPr>
          <w:vertAlign w:val="superscript"/>
        </w:rPr>
        <w:t>+</w:t>
      </w:r>
      <w:r w:rsidRPr="00241F24">
        <w:t xml:space="preserve"> levels are of importance in both physiological and pathophysiological settings.</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 xml:space="preserve">The </w:t>
      </w:r>
      <w:proofErr w:type="gramStart"/>
      <w:r w:rsidRPr="00241F24">
        <w:t xml:space="preserve">scaling of current densities is dictated by the known input resistance of the </w:t>
      </w:r>
      <w:r w:rsidR="004E4E73" w:rsidRPr="00241F24">
        <w:t>cell</w:t>
      </w:r>
      <w:proofErr w:type="gramEnd"/>
      <w:r w:rsidR="004E4E73" w:rsidRPr="00241F24">
        <w:t>, which</w:t>
      </w:r>
      <w:r w:rsidRPr="00241F24">
        <w:t xml:space="preserve"> is approximately 2 Gigohms.  This value is denoted on the I-V curve by the thickened trace in the region of the range of resting membrane potentials that has been reported. </w:t>
      </w:r>
    </w:p>
    <w:p w:rsidR="00E37238" w:rsidRDefault="00E37238"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DISCUSSION:</w:t>
      </w:r>
    </w:p>
    <w:p w:rsidR="00E37238" w:rsidRDefault="00E37238"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proofErr w:type="spellStart"/>
      <w:r w:rsidRPr="00241F24">
        <w:t>i</w:t>
      </w:r>
      <w:proofErr w:type="spellEnd"/>
      <w:r w:rsidRPr="00241F24">
        <w:t>)</w:t>
      </w:r>
      <w:r w:rsidRPr="00241F24">
        <w:tab/>
        <w:t>Practical Applications of this Model</w:t>
      </w:r>
    </w:p>
    <w:p w:rsidR="00067A3F" w:rsidRPr="00241F24" w:rsidRDefault="00067A3F" w:rsidP="00A51BF7">
      <w:pPr>
        <w:widowControl w:val="0"/>
        <w:spacing w:line="480" w:lineRule="auto"/>
        <w:contextualSpacing/>
        <w:jc w:val="both"/>
      </w:pPr>
      <w:r w:rsidRPr="00241F24">
        <w:t>In the present state of its development, our model represents an original but only semiquantitative tool that can be used as one part of our multidisciplinary studies of electrophysiological and biophysical principles of the human chondrocyte.  Our initial emphasis was on investigating the basis of the resting potential (</w:t>
      </w:r>
      <w:proofErr w:type="spellStart"/>
      <w:r w:rsidRPr="00241F24">
        <w:t>E</w:t>
      </w:r>
      <w:r w:rsidRPr="00241F24">
        <w:rPr>
          <w:vertAlign w:val="subscript"/>
        </w:rPr>
        <w:t>m</w:t>
      </w:r>
      <w:proofErr w:type="spellEnd"/>
      <w:r w:rsidRPr="00241F24">
        <w:t>) since our data set consists mainly of K</w:t>
      </w:r>
      <w:r w:rsidRPr="00241F24">
        <w:rPr>
          <w:vertAlign w:val="superscript"/>
        </w:rPr>
        <w:t xml:space="preserve">+ </w:t>
      </w:r>
      <w:r w:rsidRPr="00241F24">
        <w:t>current measurements in this non-excitable cell.  Moreover, it is known that even very small changes in the resting membrane potential can strongly modulate factors that govern intracellular Ca</w:t>
      </w:r>
      <w:r w:rsidRPr="00241F24">
        <w:rPr>
          <w:vertAlign w:val="superscript"/>
        </w:rPr>
        <w:t>2+</w:t>
      </w:r>
      <w:r w:rsidRPr="00241F24">
        <w:t xml:space="preserve"> signaling and homeostatic mechanisms.  There is also evidence that relatively small alterations in membrane potential contribute to dynamic regulation of cell volume.  Both the strength and duration of ligand gated conductance changes are dependent upon membrane potential (</w:t>
      </w:r>
      <w:proofErr w:type="spellStart"/>
      <w:r w:rsidRPr="00241F24">
        <w:t>E</w:t>
      </w:r>
      <w:r w:rsidRPr="00241F24">
        <w:rPr>
          <w:vertAlign w:val="subscript"/>
        </w:rPr>
        <w:t>m</w:t>
      </w:r>
      <w:proofErr w:type="spellEnd"/>
      <w:r w:rsidRPr="00241F24">
        <w:t>) since this sets the electrochemical driving force.</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The computations shown in Figures 2 through 6 in fact do not fully explain the ionic basis for the resting membrane potential in the human chondrocyte.  Rather, they serve to illustrate that a range of membrane potential values is to be expected.  This is because the net outward current that sets the resting membrane potential is very small even though it is the algebraic sum of background conductances as well as currents due to the electrogenic Na</w:t>
      </w:r>
      <w:r w:rsidRPr="00241F24">
        <w:rPr>
          <w:vertAlign w:val="superscript"/>
        </w:rPr>
        <w:t>+</w:t>
      </w:r>
      <w:r w:rsidRPr="00241F24">
        <w:t>/K</w:t>
      </w:r>
      <w:r w:rsidRPr="00241F24">
        <w:rPr>
          <w:vertAlign w:val="superscript"/>
        </w:rPr>
        <w:t>+</w:t>
      </w:r>
      <w:r w:rsidRPr="00241F24">
        <w:t xml:space="preserve"> pump and Na</w:t>
      </w:r>
      <w:r w:rsidRPr="00241F24">
        <w:rPr>
          <w:vertAlign w:val="superscript"/>
        </w:rPr>
        <w:t>+</w:t>
      </w:r>
      <w:r w:rsidRPr="00241F24">
        <w:t>/Ca</w:t>
      </w:r>
      <w:r w:rsidRPr="00241F24">
        <w:rPr>
          <w:vertAlign w:val="superscript"/>
        </w:rPr>
        <w:t>2+</w:t>
      </w:r>
      <w:r w:rsidRPr="00241F24">
        <w:t xml:space="preserve"> exchanger.  In many recording situations the leak current through the patch pipette seal resistance can influence (and could even dominate) the observed 'resting potential'.  In addition spontaneous changes in this seal resistance can give the impression of an unstable resting potential in these cells.  </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Nevertheless, our computational work does provide a basis for addressing the question, 'what are the physiological roles of each of the four K</w:t>
      </w:r>
      <w:r w:rsidRPr="00241F24">
        <w:rPr>
          <w:vertAlign w:val="superscript"/>
        </w:rPr>
        <w:t xml:space="preserve">+ </w:t>
      </w:r>
      <w:r w:rsidRPr="00241F24">
        <w:t xml:space="preserve">currents that have been identified and characterized in human chondrocytes'?  At the outset one can appreciate from the computed I-V curves that any, or all of these currents could:  </w:t>
      </w:r>
      <w:proofErr w:type="spellStart"/>
      <w:r w:rsidRPr="00241F24">
        <w:t>i</w:t>
      </w:r>
      <w:proofErr w:type="spellEnd"/>
      <w:r w:rsidRPr="00241F24">
        <w:t>) significantly hyperpolarize the resting potential or ii) repolarize the chondrocyte after it had been depolarized by e.g., the effects of mechanical activity or by a ligand gated conductance.</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 xml:space="preserve">An example of this, illustrated in Figure 7, is based on simulation of the electrophysiological response observed following activation of the TRP channels that </w:t>
      </w:r>
      <w:proofErr w:type="gramStart"/>
      <w:r w:rsidRPr="00241F24">
        <w:t>are known to be expressed</w:t>
      </w:r>
      <w:proofErr w:type="gramEnd"/>
      <w:r w:rsidRPr="00241F24">
        <w:t xml:space="preserve"> in human chondrocytes.  A characteristic TRPV4 I-V curve is shown in Figure 7A.  The effect of this channel mediated current on the resting membrane potential can be deduced by adding this current to the steady-state I-V relation illustrated in Figure 7C.  The resulting net current is shown in Figure 7B.  From this it is clear that activation of TRP channels results in a transient depolarization of the chondrocyte.  However and possibly more importantly, it is also apparent that TRP channel activation results in a significant influx of Ca</w:t>
      </w:r>
      <w:r w:rsidRPr="00241F24">
        <w:rPr>
          <w:vertAlign w:val="superscript"/>
        </w:rPr>
        <w:t>2+</w:t>
      </w:r>
      <w:r w:rsidRPr="00241F24">
        <w:t xml:space="preserve"> and Na</w:t>
      </w:r>
      <w:r w:rsidRPr="00241F24">
        <w:rPr>
          <w:vertAlign w:val="superscript"/>
        </w:rPr>
        <w:t>+</w:t>
      </w:r>
      <w:r w:rsidRPr="00241F24">
        <w:t xml:space="preserve"> under circumstances in which the chondrocyte membrane potential is negative to approximately -40 mV.  The TRIP channel induced depolarization is limited in magnitude and eventually transformed into a repolarization by the voltage dependent activation of the delayed rectifier K</w:t>
      </w:r>
      <w:r w:rsidRPr="00241F24">
        <w:rPr>
          <w:vertAlign w:val="superscript"/>
        </w:rPr>
        <w:t xml:space="preserve">+ </w:t>
      </w:r>
      <w:r w:rsidRPr="00241F24">
        <w:t>current, I</w:t>
      </w:r>
      <w:r w:rsidRPr="00241F24">
        <w:rPr>
          <w:vertAlign w:val="subscript"/>
        </w:rPr>
        <w:t xml:space="preserve">K-DR.  </w:t>
      </w:r>
      <w:r w:rsidRPr="00241F24">
        <w:t>It follows that under circumstances in which the TRP channel results in a significant increase in intracellular Ca</w:t>
      </w:r>
      <w:r w:rsidRPr="00241F24">
        <w:rPr>
          <w:vertAlign w:val="superscript"/>
        </w:rPr>
        <w:t>2+</w:t>
      </w:r>
      <w:r w:rsidRPr="00241F24">
        <w:t>, the Ca</w:t>
      </w:r>
      <w:r w:rsidRPr="00241F24">
        <w:rPr>
          <w:vertAlign w:val="superscript"/>
        </w:rPr>
        <w:t>2+</w:t>
      </w:r>
      <w:r w:rsidRPr="00241F24">
        <w:t xml:space="preserve"> dependent K</w:t>
      </w:r>
      <w:r w:rsidRPr="00241F24">
        <w:rPr>
          <w:vertAlign w:val="superscript"/>
        </w:rPr>
        <w:t xml:space="preserve">+ </w:t>
      </w:r>
      <w:r w:rsidRPr="00241F24">
        <w:t>current, I</w:t>
      </w:r>
      <w:r w:rsidRPr="00241F24">
        <w:rPr>
          <w:vertAlign w:val="subscript"/>
        </w:rPr>
        <w:t>K-Ca</w:t>
      </w:r>
      <w:r w:rsidRPr="00241F24">
        <w:t xml:space="preserve"> will also be activated.  This will hyperpolarize the membrane potential and this potential will be maintained until intracellular Ca</w:t>
      </w:r>
      <w:r w:rsidRPr="00241F24">
        <w:rPr>
          <w:vertAlign w:val="superscript"/>
        </w:rPr>
        <w:t>2+</w:t>
      </w:r>
      <w:r w:rsidRPr="00241F24">
        <w:t xml:space="preserve"> and/or Ca</w:t>
      </w:r>
      <w:r w:rsidRPr="00241F24">
        <w:rPr>
          <w:vertAlign w:val="superscript"/>
        </w:rPr>
        <w:t>2+</w:t>
      </w:r>
      <w:r w:rsidRPr="00241F24">
        <w:t xml:space="preserve"> dependent signaling mechanisms reset to resting values.  </w:t>
      </w:r>
    </w:p>
    <w:p w:rsidR="00067A3F" w:rsidRPr="00241F24" w:rsidRDefault="00067A3F" w:rsidP="00A51BF7">
      <w:pPr>
        <w:widowControl w:val="0"/>
        <w:spacing w:line="480" w:lineRule="auto"/>
        <w:contextualSpacing/>
        <w:jc w:val="both"/>
      </w:pPr>
    </w:p>
    <w:p w:rsidR="00067A3F" w:rsidRPr="00241F24" w:rsidRDefault="00C10518" w:rsidP="00A51BF7">
      <w:pPr>
        <w:widowControl w:val="0"/>
        <w:spacing w:line="480" w:lineRule="auto"/>
        <w:contextualSpacing/>
        <w:jc w:val="center"/>
      </w:pPr>
      <w:r>
        <w:t>[Figure 10</w:t>
      </w:r>
      <w:r w:rsidR="00067A3F" w:rsidRPr="00241F24">
        <w:t xml:space="preserve"> near here]</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Consideration of the physiologic milieu within the articular joint identifies conditions under which some of these K</w:t>
      </w:r>
      <w:r w:rsidRPr="00241F24">
        <w:rPr>
          <w:vertAlign w:val="superscript"/>
        </w:rPr>
        <w:t xml:space="preserve">+ </w:t>
      </w:r>
      <w:r w:rsidRPr="00241F24">
        <w:t>currents may be modulated significantly.  For example, the extracellular fluid is hypertonic.  The effects of osmolarity on voltage gated K</w:t>
      </w:r>
      <w:r w:rsidRPr="00241F24">
        <w:rPr>
          <w:vertAlign w:val="superscript"/>
        </w:rPr>
        <w:t xml:space="preserve">+ </w:t>
      </w:r>
      <w:r w:rsidRPr="00241F24">
        <w:t>currents have been studied extensively.  In brief, as a consequence of changes in surface charge shielding alterations in superfusate tonicity can significantly shift the steady state gating of currents such as I</w:t>
      </w:r>
      <w:r w:rsidRPr="00241F24">
        <w:rPr>
          <w:vertAlign w:val="subscript"/>
        </w:rPr>
        <w:t>K-DR</w:t>
      </w:r>
      <w:r w:rsidRPr="00241F24">
        <w:t>.  Our experimental work is done under fixed isotonic conditions.  The literature would suggest that an increase in osmotic strength would cause a shift to the right, in the depolarizing direction by perhaps 5 mV.  This biophysical correction would make it unlikely that I</w:t>
      </w:r>
      <w:r w:rsidRPr="00241F24">
        <w:rPr>
          <w:vertAlign w:val="subscript"/>
        </w:rPr>
        <w:t>K-DR</w:t>
      </w:r>
      <w:r w:rsidRPr="00241F24">
        <w:t xml:space="preserve"> makes any significant contribution to the resting potential.  However, this alteration would position this current to initiate prompt repolarization following any transient depolarization, while also ensuring that the input resistance of the cell at the resting potential remained very high.  This is a critical factor since a minimum of ion transfer is desirable in the relatively hypoxic milieu of the articular joint.  </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ii)</w:t>
      </w:r>
      <w:r w:rsidRPr="00241F24">
        <w:tab/>
        <w:t>Limitations of this Model</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 xml:space="preserve">As presented, this mathematical model of chondrocyte electrophysiology provides a reliable platform for explaining and evaluating the experimental data in this field.  This first order model also has proven utility for rationalizing and integrating genomic data from expression array profiles and as part of ion channel/antiporter drug target initiatives.  Iterations based on the semiquantitative approach that is made possible by this model can also be useful for designing new experiments that are aimed at revealing cellular mechanisms that govern/modulate excitation-secretion coupling.  Finally, given that the chondrocyte is in a unique, but yet not completely defined microenvironment our model provides a basis for explaining:  </w:t>
      </w:r>
      <w:proofErr w:type="spellStart"/>
      <w:r w:rsidRPr="00241F24">
        <w:t>i</w:t>
      </w:r>
      <w:proofErr w:type="spellEnd"/>
      <w:r w:rsidRPr="00241F24">
        <w:t>) the known biophysical effects of alterations in ionic strength of synovial fluid on ion channel voltage-dependent gating (zeta potential effects), ii) one common approach in attempts to account for the effects of cyclic stretch on ion channels - strain dependent alterations in channel gating voltage dependence or kinetics (cf. YYYY), and iii) much needed approaches for detecting and determining the limitations of present patch clamp technology that can bias, if not dictate, resulting data sets and influence their interpretation.</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r w:rsidRPr="00241F24">
        <w:t>We recognize that at this stage our model has significant limitations.  These include but are not limited to:</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proofErr w:type="gramStart"/>
      <w:r w:rsidRPr="00241F24">
        <w:t>a)  The</w:t>
      </w:r>
      <w:proofErr w:type="gramEnd"/>
      <w:r w:rsidRPr="00241F24">
        <w:t xml:space="preserve"> absence of any comprehensive account or set of mathematical descriptors for intercellular Ca</w:t>
      </w:r>
      <w:r w:rsidRPr="00241F24">
        <w:rPr>
          <w:vertAlign w:val="superscript"/>
        </w:rPr>
        <w:t>2+</w:t>
      </w:r>
      <w:r w:rsidRPr="00241F24">
        <w:t xml:space="preserve"> homeostasis.  Extension of the model to include simulations of the Ca</w:t>
      </w:r>
      <w:r w:rsidRPr="00241F24">
        <w:rPr>
          <w:vertAlign w:val="superscript"/>
        </w:rPr>
        <w:t>2+</w:t>
      </w:r>
      <w:r w:rsidRPr="00241F24">
        <w:t xml:space="preserve"> is needed before it can be used to explore the roles of Ca</w:t>
      </w:r>
      <w:r w:rsidRPr="00241F24">
        <w:rPr>
          <w:vertAlign w:val="superscript"/>
        </w:rPr>
        <w:t>2+</w:t>
      </w:r>
      <w:r w:rsidRPr="00241F24">
        <w:t>-activated K</w:t>
      </w:r>
      <w:r w:rsidRPr="00241F24">
        <w:rPr>
          <w:vertAlign w:val="superscript"/>
        </w:rPr>
        <w:t xml:space="preserve">+ </w:t>
      </w:r>
      <w:r w:rsidRPr="00241F24">
        <w:t xml:space="preserve">and/or </w:t>
      </w:r>
      <w:proofErr w:type="spellStart"/>
      <w:r w:rsidRPr="00241F24">
        <w:t>Cl</w:t>
      </w:r>
      <w:proofErr w:type="spellEnd"/>
      <w:r w:rsidRPr="00241F24">
        <w:rPr>
          <w:vertAlign w:val="superscript"/>
        </w:rPr>
        <w:t>-</w:t>
      </w:r>
      <w:r w:rsidRPr="00241F24">
        <w:t xml:space="preserve"> currents.</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proofErr w:type="gramStart"/>
      <w:r w:rsidRPr="00241F24">
        <w:t>b)  Essential</w:t>
      </w:r>
      <w:proofErr w:type="gramEnd"/>
      <w:r w:rsidRPr="00241F24">
        <w:t xml:space="preserve"> aspects of excitation-contraction coupling including the sources for the Ca</w:t>
      </w:r>
      <w:r w:rsidRPr="00241F24">
        <w:rPr>
          <w:vertAlign w:val="superscript"/>
        </w:rPr>
        <w:t>2+</w:t>
      </w:r>
      <w:r w:rsidRPr="00241F24">
        <w:t xml:space="preserve"> which triggers and supports secretion and the reuptake or extrusion mechanisms for this Ca</w:t>
      </w:r>
      <w:r w:rsidRPr="00241F24">
        <w:rPr>
          <w:vertAlign w:val="superscript"/>
        </w:rPr>
        <w:t>2+</w:t>
      </w:r>
      <w:r w:rsidRPr="00241F24">
        <w:t>.</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proofErr w:type="gramStart"/>
      <w:r w:rsidRPr="00241F24">
        <w:t>c)  Mathematical</w:t>
      </w:r>
      <w:proofErr w:type="gramEnd"/>
      <w:r w:rsidRPr="00241F24">
        <w:t xml:space="preserve"> expressions that would allow rationalization of what has been termed 'the AM and FM modes of Ca</w:t>
      </w:r>
      <w:r w:rsidRPr="00241F24">
        <w:rPr>
          <w:vertAlign w:val="superscript"/>
        </w:rPr>
        <w:t>2+</w:t>
      </w:r>
      <w:r w:rsidRPr="00241F24">
        <w:t xml:space="preserve"> signaling' which will require consideration of intracellular Ca</w:t>
      </w:r>
      <w:r w:rsidRPr="00241F24">
        <w:rPr>
          <w:vertAlign w:val="superscript"/>
        </w:rPr>
        <w:t>2+</w:t>
      </w:r>
      <w:r w:rsidRPr="00241F24">
        <w:t>-dependent phosphorylation and dephosphorylation reactions and consideration of the Ca</w:t>
      </w:r>
      <w:r w:rsidRPr="00241F24">
        <w:rPr>
          <w:vertAlign w:val="superscript"/>
        </w:rPr>
        <w:t>2+</w:t>
      </w:r>
      <w:r w:rsidRPr="00241F24">
        <w:t xml:space="preserve">-dependence involved in transcriptional regulation of ion channel, antiporter and pump target molecules.  </w:t>
      </w:r>
    </w:p>
    <w:p w:rsidR="00E17500" w:rsidRDefault="00E17500"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proofErr w:type="gramStart"/>
      <w:r w:rsidRPr="00241F24">
        <w:t>d)  An</w:t>
      </w:r>
      <w:proofErr w:type="gramEnd"/>
      <w:r w:rsidRPr="00241F24">
        <w:t xml:space="preserve"> improved understanding of and development of mathematical approaches that may account for the response of the chondrocyte to the ambient hypoxia within the articular joint.  Initially this is likely to require formulation of equations for hypoxia-activated K</w:t>
      </w:r>
      <w:r w:rsidRPr="00241F24">
        <w:rPr>
          <w:vertAlign w:val="superscript"/>
        </w:rPr>
        <w:t>+</w:t>
      </w:r>
      <w:r w:rsidRPr="00241F24">
        <w:t xml:space="preserve"> channels.</w:t>
      </w:r>
    </w:p>
    <w:p w:rsidR="00067A3F" w:rsidRPr="00241F24" w:rsidRDefault="00067A3F" w:rsidP="00A51BF7">
      <w:pPr>
        <w:widowControl w:val="0"/>
        <w:spacing w:line="480" w:lineRule="auto"/>
        <w:contextualSpacing/>
        <w:jc w:val="both"/>
      </w:pPr>
    </w:p>
    <w:p w:rsidR="00067A3F" w:rsidRPr="00241F24" w:rsidRDefault="00067A3F" w:rsidP="00A51BF7">
      <w:pPr>
        <w:widowControl w:val="0"/>
        <w:spacing w:line="480" w:lineRule="auto"/>
        <w:contextualSpacing/>
        <w:jc w:val="both"/>
      </w:pPr>
      <w:proofErr w:type="gramStart"/>
      <w:r w:rsidRPr="00241F24">
        <w:t>e)  Adaptation</w:t>
      </w:r>
      <w:proofErr w:type="gramEnd"/>
      <w:r w:rsidRPr="00241F24">
        <w:t xml:space="preserve"> of published mathematical formulations for alteration of ion channel activity arising from cyclic biomechanical stretch or from transient changes in shear forces that impinge upon the chondrocyte.</w:t>
      </w:r>
    </w:p>
    <w:p w:rsidR="00E67F06" w:rsidRDefault="00E67F06" w:rsidP="00A51BF7">
      <w:pPr>
        <w:widowControl w:val="0"/>
        <w:spacing w:line="480" w:lineRule="auto"/>
        <w:contextualSpacing/>
        <w:jc w:val="both"/>
      </w:pPr>
    </w:p>
    <w:p w:rsidR="00E67F06" w:rsidRPr="00591170" w:rsidRDefault="00E67F06" w:rsidP="00E67F06">
      <w:pPr>
        <w:pStyle w:val="BodyText"/>
        <w:spacing w:line="480" w:lineRule="auto"/>
        <w:jc w:val="both"/>
        <w:rPr>
          <w:rFonts w:ascii="Arial" w:hAnsi="Arial"/>
        </w:rPr>
      </w:pPr>
      <w:r w:rsidRPr="00591170">
        <w:rPr>
          <w:rFonts w:ascii="Arial" w:hAnsi="Arial"/>
        </w:rPr>
        <w:t>V</w:t>
      </w:r>
      <w:r>
        <w:rPr>
          <w:rFonts w:ascii="Arial" w:hAnsi="Arial"/>
        </w:rPr>
        <w:t>oltage-gated Sodium C</w:t>
      </w:r>
      <w:r w:rsidRPr="00591170">
        <w:rPr>
          <w:rFonts w:ascii="Arial" w:hAnsi="Arial"/>
        </w:rPr>
        <w:t xml:space="preserve">hannels </w:t>
      </w:r>
    </w:p>
    <w:p w:rsidR="00E67F06" w:rsidRPr="00241F24" w:rsidRDefault="00E67F06" w:rsidP="00E67F06">
      <w:pPr>
        <w:pStyle w:val="BodyText"/>
        <w:spacing w:line="480" w:lineRule="auto"/>
        <w:jc w:val="both"/>
        <w:rPr>
          <w:rFonts w:ascii="Arial" w:hAnsi="Arial"/>
        </w:rPr>
      </w:pPr>
      <w:r w:rsidRPr="00241F24">
        <w:rPr>
          <w:rFonts w:ascii="Arial" w:hAnsi="Arial"/>
        </w:rPr>
        <w:t xml:space="preserve">These have been found in some rabbit chondrocytes and some </w:t>
      </w:r>
      <w:proofErr w:type="spellStart"/>
      <w:r w:rsidRPr="00241F24">
        <w:rPr>
          <w:rFonts w:ascii="Arial" w:hAnsi="Arial"/>
        </w:rPr>
        <w:t>osteo</w:t>
      </w:r>
      <w:proofErr w:type="spellEnd"/>
      <w:r w:rsidRPr="00241F24">
        <w:rPr>
          <w:rFonts w:ascii="Arial" w:hAnsi="Arial"/>
        </w:rPr>
        <w:t xml:space="preserve">-arthritic cartilage. They are likely constantly inactivated due to the voltages the chondrocyte. We instead model </w:t>
      </w:r>
      <w:r w:rsidRPr="00241F24">
        <w:rPr>
          <w:rFonts w:ascii="Arial" w:hAnsi="Arial"/>
          <w:noProof/>
          <w:lang w:eastAsia="en-US" w:bidi="ar-SA"/>
        </w:rPr>
        <w:drawing>
          <wp:inline distT="0" distB="0" distL="0" distR="0">
            <wp:extent cx="285750" cy="241300"/>
            <wp:effectExtent l="2540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285750" cy="2413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as a sort of constant background Na</w:t>
      </w:r>
      <w:r w:rsidRPr="00591170">
        <w:rPr>
          <w:rFonts w:ascii="Arial" w:hAnsi="Arial"/>
          <w:vertAlign w:val="superscript"/>
        </w:rPr>
        <w:t>+</w:t>
      </w:r>
      <w:r w:rsidRPr="00241F24">
        <w:rPr>
          <w:rFonts w:ascii="Arial" w:hAnsi="Arial"/>
        </w:rPr>
        <w:t xml:space="preserve"> leak. </w:t>
      </w:r>
    </w:p>
    <w:p w:rsidR="00E67F06" w:rsidRPr="00241F24" w:rsidRDefault="00E67F06" w:rsidP="00E67F06">
      <w:pPr>
        <w:pStyle w:val="BodyText"/>
        <w:spacing w:line="480" w:lineRule="auto"/>
        <w:jc w:val="both"/>
        <w:rPr>
          <w:rFonts w:ascii="Arial" w:hAnsi="Arial"/>
        </w:rPr>
      </w:pPr>
      <w:r w:rsidRPr="00241F24">
        <w:rPr>
          <w:rFonts w:ascii="Arial" w:hAnsi="Arial"/>
        </w:rPr>
        <w:t xml:space="preserve">External stimulation (matching experiments, e.g. cyclic stimulation): </w:t>
      </w:r>
    </w:p>
    <w:tbl>
      <w:tblPr>
        <w:tblW w:w="0" w:type="auto"/>
        <w:jc w:val="center"/>
        <w:tblLayout w:type="fixed"/>
        <w:tblCellMar>
          <w:left w:w="0" w:type="dxa"/>
          <w:right w:w="0" w:type="dxa"/>
        </w:tblCellMar>
        <w:tblLook w:val="0000"/>
      </w:tblPr>
      <w:tblGrid>
        <w:gridCol w:w="8945"/>
        <w:gridCol w:w="1259"/>
      </w:tblGrid>
      <w:tr w:rsidR="00E67F06" w:rsidRPr="00241F24">
        <w:trPr>
          <w:jc w:val="center"/>
        </w:trPr>
        <w:tc>
          <w:tcPr>
            <w:tcW w:w="8945" w:type="dxa"/>
            <w:shd w:val="clear" w:color="auto" w:fill="auto"/>
            <w:vAlign w:val="center"/>
          </w:tcPr>
          <w:p w:rsidR="00E67F06" w:rsidRPr="00241F24" w:rsidRDefault="00E67F06" w:rsidP="00A51BF7">
            <w:pPr>
              <w:pStyle w:val="TableContents"/>
              <w:spacing w:line="480" w:lineRule="auto"/>
              <w:jc w:val="both"/>
              <w:rPr>
                <w:rFonts w:ascii="Arial" w:hAnsi="Arial"/>
              </w:rPr>
            </w:pPr>
            <w:r w:rsidRPr="00241F24">
              <w:rPr>
                <w:rFonts w:ascii="Arial" w:hAnsi="Arial"/>
                <w:noProof/>
                <w:lang w:eastAsia="en-US" w:bidi="ar-SA"/>
              </w:rPr>
              <w:drawing>
                <wp:inline distT="0" distB="0" distL="0" distR="0">
                  <wp:extent cx="1778000" cy="406400"/>
                  <wp:effectExtent l="25400" t="0" r="0"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srcRect/>
                          <a:stretch>
                            <a:fillRect/>
                          </a:stretch>
                        </pic:blipFill>
                        <pic:spPr bwMode="auto">
                          <a:xfrm>
                            <a:off x="0" y="0"/>
                            <a:ext cx="1778000" cy="406400"/>
                          </a:xfrm>
                          <a:prstGeom prst="rect">
                            <a:avLst/>
                          </a:prstGeom>
                          <a:solidFill>
                            <a:srgbClr val="FFFFFF"/>
                          </a:solidFill>
                          <a:ln w="9525">
                            <a:noFill/>
                            <a:miter lim="800000"/>
                            <a:headEnd/>
                            <a:tailEnd/>
                          </a:ln>
                        </pic:spPr>
                      </pic:pic>
                    </a:graphicData>
                  </a:graphic>
                </wp:inline>
              </w:drawing>
            </w:r>
          </w:p>
        </w:tc>
        <w:tc>
          <w:tcPr>
            <w:tcW w:w="1259" w:type="dxa"/>
            <w:shd w:val="clear" w:color="auto" w:fill="auto"/>
            <w:vAlign w:val="center"/>
          </w:tcPr>
          <w:p w:rsidR="00E67F06" w:rsidRPr="00241F24" w:rsidRDefault="00E67F06" w:rsidP="00A51BF7">
            <w:pPr>
              <w:pStyle w:val="TableContents"/>
              <w:spacing w:line="480" w:lineRule="auto"/>
              <w:jc w:val="both"/>
              <w:rPr>
                <w:rFonts w:ascii="Arial" w:hAnsi="Arial"/>
              </w:rPr>
            </w:pPr>
            <w:r w:rsidRPr="00241F24">
              <w:rPr>
                <w:rFonts w:ascii="Arial" w:hAnsi="Arial"/>
              </w:rPr>
              <w:t>(13)</w:t>
            </w:r>
          </w:p>
        </w:tc>
      </w:tr>
    </w:tbl>
    <w:p w:rsidR="00E67F06" w:rsidRPr="00241F24" w:rsidRDefault="00E67F06" w:rsidP="00E67F06">
      <w:pPr>
        <w:pStyle w:val="BodyText"/>
        <w:spacing w:line="480" w:lineRule="auto"/>
        <w:jc w:val="both"/>
        <w:rPr>
          <w:rFonts w:ascii="Arial" w:hAnsi="Arial"/>
        </w:rPr>
      </w:pPr>
    </w:p>
    <w:p w:rsidR="00067A3F" w:rsidRPr="00241F24" w:rsidRDefault="00067A3F" w:rsidP="00E37238">
      <w:pPr>
        <w:widowControl w:val="0"/>
        <w:contextualSpacing/>
        <w:jc w:val="both"/>
      </w:pPr>
      <w:r w:rsidRPr="00241F24">
        <w:t>ACKNOWLEDGEMENTS:</w:t>
      </w:r>
    </w:p>
    <w:p w:rsidR="00067A3F" w:rsidRPr="00241F24" w:rsidRDefault="00067A3F" w:rsidP="00E37238">
      <w:pPr>
        <w:widowControl w:val="0"/>
        <w:contextualSpacing/>
        <w:jc w:val="both"/>
      </w:pPr>
    </w:p>
    <w:p w:rsidR="00067A3F" w:rsidRPr="00241F24" w:rsidRDefault="00067A3F" w:rsidP="00E37238">
      <w:pPr>
        <w:widowControl w:val="0"/>
        <w:contextualSpacing/>
        <w:jc w:val="both"/>
      </w:pPr>
      <w:r w:rsidRPr="00241F24">
        <w:t xml:space="preserve">An Alberta Innovates - Health Solutions Scientist Award (WRG), an AI-HS Starter Grant, and Canadian Institutes of Health Research, supports experimental work in the Giles laboratory for operating funds.  We are grateful to the Southern Alberta Tissue Transplant Facility (Dr. R. </w:t>
      </w:r>
      <w:proofErr w:type="spellStart"/>
      <w:r w:rsidRPr="00241F24">
        <w:t>Krawetz</w:t>
      </w:r>
      <w:proofErr w:type="spellEnd"/>
      <w:r w:rsidRPr="00241F24">
        <w:t xml:space="preserve">) for supply of human articular joint (knee) tissue.  Ms. Colleen Kondo prepared the human chondrocyte cultures and was responsible for project management.  Postdoctoral fellowship funding from </w:t>
      </w:r>
      <w:proofErr w:type="spellStart"/>
      <w:r w:rsidRPr="00241F24">
        <w:t>Simula</w:t>
      </w:r>
      <w:proofErr w:type="spellEnd"/>
      <w:r w:rsidRPr="00241F24">
        <w:t xml:space="preserve"> Research Laboratory, Oslo, Norway and the AI-HS is gratefully acknowledged.  </w:t>
      </w:r>
    </w:p>
    <w:p w:rsidR="00067A3F" w:rsidRPr="00241F24" w:rsidRDefault="00067A3F" w:rsidP="00E37238">
      <w:pPr>
        <w:widowControl w:val="0"/>
        <w:contextualSpacing/>
        <w:jc w:val="both"/>
      </w:pPr>
    </w:p>
    <w:p w:rsidR="00067A3F" w:rsidRPr="00241F24" w:rsidRDefault="00067A3F" w:rsidP="00E37238">
      <w:pPr>
        <w:widowControl w:val="0"/>
        <w:contextualSpacing/>
        <w:jc w:val="both"/>
      </w:pPr>
      <w:r w:rsidRPr="00241F24">
        <w:t>CONFLICT OF INTEREST:</w:t>
      </w:r>
    </w:p>
    <w:p w:rsidR="00067A3F" w:rsidRPr="00241F24" w:rsidRDefault="00067A3F" w:rsidP="00E37238">
      <w:pPr>
        <w:widowControl w:val="0"/>
        <w:contextualSpacing/>
        <w:jc w:val="both"/>
      </w:pPr>
    </w:p>
    <w:p w:rsidR="00067A3F" w:rsidRPr="00241F24" w:rsidRDefault="00067A3F" w:rsidP="00E37238">
      <w:pPr>
        <w:widowControl w:val="0"/>
        <w:contextualSpacing/>
        <w:jc w:val="both"/>
      </w:pPr>
      <w:r w:rsidRPr="00241F24">
        <w:t>None of the authors have any conflict of interest items to declare.</w:t>
      </w:r>
    </w:p>
    <w:p w:rsidR="00C543D6" w:rsidRPr="00241F24" w:rsidRDefault="00C543D6" w:rsidP="00E37238">
      <w:pPr>
        <w:pStyle w:val="Heading1"/>
        <w:keepNext w:val="0"/>
        <w:widowControl w:val="0"/>
        <w:jc w:val="both"/>
        <w:rPr>
          <w:sz w:val="24"/>
          <w:szCs w:val="24"/>
        </w:rPr>
      </w:pPr>
      <w:r w:rsidRPr="00241F24">
        <w:rPr>
          <w:sz w:val="24"/>
        </w:rPr>
        <w:br/>
      </w:r>
    </w:p>
    <w:p w:rsidR="00C543D6" w:rsidRPr="00241F24" w:rsidRDefault="00C543D6" w:rsidP="00E37238">
      <w:pPr>
        <w:pStyle w:val="BodyText"/>
        <w:jc w:val="both"/>
        <w:rPr>
          <w:rFonts w:ascii="Arial" w:hAnsi="Arial"/>
        </w:rPr>
      </w:pPr>
    </w:p>
    <w:p w:rsidR="00C543D6" w:rsidRPr="00241F24" w:rsidRDefault="00C543D6" w:rsidP="00E37238">
      <w:pPr>
        <w:pStyle w:val="BodyText"/>
        <w:jc w:val="both"/>
        <w:rPr>
          <w:rFonts w:ascii="Arial" w:hAnsi="Arial"/>
          <w:b/>
        </w:rPr>
      </w:pPr>
      <w:r w:rsidRPr="00241F24">
        <w:rPr>
          <w:rFonts w:ascii="Arial" w:hAnsi="Arial"/>
        </w:rPr>
        <w:t xml:space="preserve"> </w:t>
      </w:r>
    </w:p>
    <w:p w:rsidR="00C543D6" w:rsidRPr="00241F24" w:rsidRDefault="00C543D6" w:rsidP="00E37238">
      <w:pPr>
        <w:pStyle w:val="BodyText"/>
        <w:jc w:val="both"/>
        <w:rPr>
          <w:rFonts w:ascii="Arial" w:hAnsi="Arial"/>
          <w:b/>
        </w:rPr>
      </w:pPr>
      <w:r w:rsidRPr="00241F24">
        <w:rPr>
          <w:rFonts w:ascii="Arial" w:hAnsi="Arial"/>
          <w:b/>
        </w:rPr>
        <w:t>Some mechanism for sensing external pH</w:t>
      </w:r>
      <w:r w:rsidRPr="00241F24">
        <w:rPr>
          <w:rFonts w:ascii="Arial" w:hAnsi="Arial"/>
        </w:rPr>
        <w:t xml:space="preserve">: ASIC channels (related to </w:t>
      </w:r>
      <w:proofErr w:type="spellStart"/>
      <w:r w:rsidRPr="00241F24">
        <w:rPr>
          <w:rFonts w:ascii="Arial" w:hAnsi="Arial"/>
        </w:rPr>
        <w:t>ENaC</w:t>
      </w:r>
      <w:proofErr w:type="spellEnd"/>
      <w:r w:rsidRPr="00241F24">
        <w:rPr>
          <w:rFonts w:ascii="Arial" w:hAnsi="Arial"/>
        </w:rPr>
        <w:t xml:space="preserve">) are opened by extra-cellular protons (in the acidic environment of the </w:t>
      </w:r>
      <w:proofErr w:type="gramStart"/>
      <w:r w:rsidRPr="00241F24">
        <w:rPr>
          <w:rFonts w:ascii="Arial" w:hAnsi="Arial"/>
        </w:rPr>
        <w:t>chondrocytes )</w:t>
      </w:r>
      <w:proofErr w:type="gramEnd"/>
      <w:r w:rsidRPr="00241F24">
        <w:rPr>
          <w:rFonts w:ascii="Arial" w:hAnsi="Arial"/>
        </w:rPr>
        <w:t xml:space="preserve"> and mediate an increase in Ca2+. There is also some other possible mechanism involving something called connexin-43. </w:t>
      </w:r>
    </w:p>
    <w:p w:rsidR="00C543D6" w:rsidRPr="00241F24" w:rsidRDefault="00C543D6" w:rsidP="00E37238">
      <w:pPr>
        <w:pStyle w:val="BodyText"/>
        <w:jc w:val="both"/>
        <w:rPr>
          <w:rFonts w:ascii="Arial" w:hAnsi="Arial"/>
          <w:b/>
        </w:rPr>
      </w:pPr>
      <w:r w:rsidRPr="00241F24">
        <w:rPr>
          <w:rFonts w:ascii="Arial" w:hAnsi="Arial"/>
          <w:b/>
        </w:rPr>
        <w:t xml:space="preserve">Small calcium-activated Potassium </w:t>
      </w:r>
      <w:r w:rsidR="004E4E73">
        <w:rPr>
          <w:rFonts w:ascii="Arial" w:hAnsi="Arial"/>
          <w:b/>
        </w:rPr>
        <w:t>ISK</w:t>
      </w:r>
      <w:r w:rsidRPr="00241F24">
        <w:rPr>
          <w:rFonts w:ascii="Arial" w:hAnsi="Arial"/>
        </w:rPr>
        <w:t>: A few reports suggest this might exist (</w:t>
      </w:r>
      <w:hyperlink r:id="rId35" w:anchor="BarrettJolleyetal2010" w:history="1">
        <w:r w:rsidRPr="00241F24">
          <w:rPr>
            <w:rStyle w:val="Hyperlink"/>
            <w:rFonts w:ascii="Arial" w:hAnsi="Arial"/>
          </w:rPr>
          <w:t>14</w:t>
        </w:r>
      </w:hyperlink>
      <w:r w:rsidRPr="00241F24">
        <w:rPr>
          <w:rFonts w:ascii="Arial" w:hAnsi="Arial"/>
        </w:rPr>
        <w:t>,</w:t>
      </w:r>
      <w:hyperlink r:id="rId36" w:anchor="Halletal1996" w:history="1">
        <w:r w:rsidRPr="00241F24">
          <w:rPr>
            <w:rStyle w:val="Hyperlink"/>
            <w:rFonts w:ascii="Arial" w:hAnsi="Arial"/>
          </w:rPr>
          <w:t>5</w:t>
        </w:r>
      </w:hyperlink>
      <w:r w:rsidRPr="00241F24">
        <w:rPr>
          <w:rFonts w:ascii="Arial" w:hAnsi="Arial"/>
        </w:rPr>
        <w:t xml:space="preserve">). </w:t>
      </w:r>
      <w:proofErr w:type="gramStart"/>
      <w:r w:rsidRPr="00241F24">
        <w:rPr>
          <w:rFonts w:ascii="Arial" w:hAnsi="Arial"/>
        </w:rPr>
        <w:t>Tiny magnitude, by definition and role unknown.</w:t>
      </w:r>
      <w:proofErr w:type="gramEnd"/>
      <w:r w:rsidRPr="00241F24">
        <w:rPr>
          <w:rFonts w:ascii="Arial" w:hAnsi="Arial"/>
        </w:rPr>
        <w:t xml:space="preserve"> So we ignore it. </w:t>
      </w:r>
    </w:p>
    <w:p w:rsidR="00C543D6" w:rsidRPr="00241F24" w:rsidRDefault="00C543D6" w:rsidP="00E37238">
      <w:pPr>
        <w:pStyle w:val="BodyText"/>
        <w:jc w:val="both"/>
        <w:rPr>
          <w:rFonts w:ascii="Arial" w:hAnsi="Arial"/>
          <w:b/>
        </w:rPr>
      </w:pPr>
      <w:r w:rsidRPr="00241F24">
        <w:rPr>
          <w:rFonts w:ascii="Arial" w:hAnsi="Arial"/>
          <w:b/>
        </w:rPr>
        <w:t>Voltage-gated calcium channels</w:t>
      </w:r>
      <w:r w:rsidRPr="00241F24">
        <w:rPr>
          <w:rFonts w:ascii="Arial" w:hAnsi="Arial"/>
        </w:rPr>
        <w:t xml:space="preserve">: T, L-type VGCC found in some cartilage. Others refute. Supposedly, </w:t>
      </w:r>
      <w:proofErr w:type="spellStart"/>
      <w:r w:rsidRPr="00241F24">
        <w:rPr>
          <w:rFonts w:ascii="Arial" w:hAnsi="Arial"/>
        </w:rPr>
        <w:t>aggrecan</w:t>
      </w:r>
      <w:proofErr w:type="spellEnd"/>
      <w:r w:rsidRPr="00241F24">
        <w:rPr>
          <w:rFonts w:ascii="Arial" w:hAnsi="Arial"/>
        </w:rPr>
        <w:t xml:space="preserve"> and collagen synthesis induced by electrical stimulation relies on this channel. We will claim not important for RMP, just tissue growth, and thus we do not consider. </w:t>
      </w:r>
    </w:p>
    <w:p w:rsidR="00C543D6" w:rsidRPr="00241F24" w:rsidRDefault="00C543D6" w:rsidP="00E37238">
      <w:pPr>
        <w:pStyle w:val="BodyText"/>
        <w:jc w:val="both"/>
        <w:rPr>
          <w:rFonts w:ascii="Arial" w:hAnsi="Arial"/>
          <w:b/>
        </w:rPr>
      </w:pPr>
      <w:r w:rsidRPr="00241F24">
        <w:rPr>
          <w:rFonts w:ascii="Arial" w:hAnsi="Arial"/>
          <w:b/>
        </w:rPr>
        <w:t>Epithelial sodium channels (</w:t>
      </w:r>
      <w:proofErr w:type="spellStart"/>
      <w:r w:rsidRPr="00241F24">
        <w:rPr>
          <w:rFonts w:ascii="Arial" w:hAnsi="Arial"/>
          <w:b/>
        </w:rPr>
        <w:t>EnaC</w:t>
      </w:r>
      <w:proofErr w:type="spellEnd"/>
      <w:r w:rsidRPr="00241F24">
        <w:rPr>
          <w:rFonts w:ascii="Arial" w:hAnsi="Arial"/>
          <w:b/>
        </w:rPr>
        <w:t>)</w:t>
      </w:r>
      <w:r w:rsidRPr="00241F24">
        <w:rPr>
          <w:rFonts w:ascii="Arial" w:hAnsi="Arial"/>
        </w:rPr>
        <w:t xml:space="preserve">: Not clear what role this plays in chondrocytes, though it has been identified. People speculate it has something to do with mechanotransduction </w:t>
      </w:r>
      <w:r w:rsidRPr="00241F24">
        <w:rPr>
          <w:rFonts w:ascii="Arial" w:hAnsi="Arial"/>
          <w:noProof/>
          <w:lang w:eastAsia="en-US" w:bidi="ar-SA"/>
        </w:rPr>
        <w:drawing>
          <wp:inline distT="0" distB="0" distL="0" distR="0">
            <wp:extent cx="171450" cy="133350"/>
            <wp:effectExtent l="2540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srcRect/>
                    <a:stretch>
                      <a:fillRect/>
                    </a:stretch>
                  </pic:blipFill>
                  <pic:spPr bwMode="auto">
                    <a:xfrm>
                      <a:off x="0" y="0"/>
                      <a:ext cx="171450" cy="13335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contributes to RMP. It is perhaps defective during osteoarthritis. We will point out we do not look at this as it pertains to mechanics. </w:t>
      </w:r>
    </w:p>
    <w:p w:rsidR="00C543D6" w:rsidRPr="00241F24" w:rsidRDefault="00C543D6" w:rsidP="00E37238">
      <w:pPr>
        <w:pStyle w:val="BodyText"/>
        <w:jc w:val="both"/>
        <w:rPr>
          <w:rFonts w:ascii="Arial" w:hAnsi="Arial"/>
          <w:b/>
        </w:rPr>
      </w:pPr>
      <w:proofErr w:type="spellStart"/>
      <w:r w:rsidRPr="00241F24">
        <w:rPr>
          <w:rFonts w:ascii="Arial" w:hAnsi="Arial"/>
          <w:b/>
        </w:rPr>
        <w:t>Aquaporin</w:t>
      </w:r>
      <w:proofErr w:type="spellEnd"/>
      <w:r w:rsidRPr="00241F24">
        <w:rPr>
          <w:rFonts w:ascii="Arial" w:hAnsi="Arial"/>
          <w:b/>
        </w:rPr>
        <w:t xml:space="preserve"> channels:</w:t>
      </w:r>
      <w:r w:rsidRPr="00241F24">
        <w:rPr>
          <w:rFonts w:ascii="Arial" w:hAnsi="Arial"/>
        </w:rPr>
        <w:t xml:space="preserve"> AQP or some other mechanism for transport of water seems super important to the functioning of the cell. Studies show loss of volume regulation with inhibition of AQP. But we will point out that we do not model it because it pertains to mechanics. </w:t>
      </w:r>
    </w:p>
    <w:p w:rsidR="00953DF4" w:rsidRDefault="00C543D6" w:rsidP="00E37238">
      <w:pPr>
        <w:pStyle w:val="BodyText"/>
        <w:jc w:val="both"/>
        <w:rPr>
          <w:rFonts w:ascii="Arial" w:hAnsi="Arial"/>
        </w:rPr>
      </w:pPr>
      <w:r w:rsidRPr="00241F24">
        <w:rPr>
          <w:rFonts w:ascii="Arial" w:hAnsi="Arial"/>
          <w:b/>
        </w:rPr>
        <w:t>NMDA channels:</w:t>
      </w:r>
      <w:r w:rsidRPr="00241F24">
        <w:rPr>
          <w:rFonts w:ascii="Arial" w:hAnsi="Arial"/>
        </w:rPr>
        <w:t xml:space="preserve"> This is an excitatory </w:t>
      </w:r>
      <w:proofErr w:type="spellStart"/>
      <w:r w:rsidRPr="00241F24">
        <w:rPr>
          <w:rFonts w:ascii="Arial" w:hAnsi="Arial"/>
        </w:rPr>
        <w:t>neuro</w:t>
      </w:r>
      <w:proofErr w:type="spellEnd"/>
      <w:r w:rsidRPr="00241F24">
        <w:rPr>
          <w:rFonts w:ascii="Arial" w:hAnsi="Arial"/>
        </w:rPr>
        <w:t xml:space="preserve">-transmitter receptor. It is possibly linked to mechanotransduction. </w:t>
      </w:r>
    </w:p>
    <w:p w:rsidR="00953DF4" w:rsidRDefault="00953DF4" w:rsidP="00E37238">
      <w:pPr>
        <w:pStyle w:val="BodyText"/>
        <w:jc w:val="both"/>
        <w:rPr>
          <w:rFonts w:ascii="Arial" w:hAnsi="Arial"/>
        </w:rPr>
      </w:pPr>
    </w:p>
    <w:p w:rsidR="00C543D6" w:rsidRPr="00241F24" w:rsidRDefault="00953DF4" w:rsidP="00E37238">
      <w:pPr>
        <w:pStyle w:val="BodyText"/>
        <w:jc w:val="both"/>
        <w:rPr>
          <w:rFonts w:ascii="Arial" w:hAnsi="Arial"/>
        </w:rPr>
      </w:pPr>
      <w:r>
        <w:rPr>
          <w:rFonts w:ascii="Arial" w:hAnsi="Arial"/>
        </w:rPr>
        <w:br w:type="column"/>
      </w:r>
    </w:p>
    <w:p w:rsidR="00C543D6" w:rsidRPr="005C73C9" w:rsidRDefault="00C543D6" w:rsidP="00E37238">
      <w:pPr>
        <w:pStyle w:val="Heading2"/>
        <w:widowControl w:val="0"/>
        <w:numPr>
          <w:ilvl w:val="1"/>
          <w:numId w:val="1"/>
        </w:numPr>
        <w:suppressAutoHyphens/>
        <w:spacing w:before="240" w:beforeAutospacing="0" w:after="283" w:afterAutospacing="0"/>
        <w:contextualSpacing/>
        <w:jc w:val="both"/>
        <w:rPr>
          <w:rFonts w:ascii="Arial" w:hAnsi="Arial"/>
          <w:sz w:val="24"/>
          <w:szCs w:val="24"/>
        </w:rPr>
      </w:pPr>
      <w:bookmarkStart w:id="32" w:name="SECTIONREF"/>
      <w:bookmarkEnd w:id="32"/>
      <w:r w:rsidRPr="00241F24">
        <w:rPr>
          <w:rFonts w:ascii="Arial" w:hAnsi="Arial"/>
          <w:sz w:val="24"/>
          <w:szCs w:val="24"/>
        </w:rPr>
        <w:t xml:space="preserve"> </w:t>
      </w:r>
      <w:r w:rsidR="005C73C9" w:rsidRPr="005C73C9">
        <w:rPr>
          <w:rFonts w:ascii="Arial" w:hAnsi="Arial"/>
          <w:sz w:val="24"/>
          <w:szCs w:val="24"/>
        </w:rPr>
        <w:t>References</w:t>
      </w:r>
    </w:p>
    <w:p w:rsidR="00C543D6" w:rsidRPr="00241F24" w:rsidRDefault="004051A7" w:rsidP="004051A7">
      <w:pPr>
        <w:pStyle w:val="ListHeading"/>
        <w:contextualSpacing/>
        <w:rPr>
          <w:rFonts w:ascii="Arial" w:hAnsi="Arial"/>
        </w:rPr>
      </w:pPr>
      <w:bookmarkStart w:id="33" w:name="Poole1997"/>
      <w:bookmarkEnd w:id="33"/>
      <w:proofErr w:type="gramStart"/>
      <w:r>
        <w:rPr>
          <w:rFonts w:ascii="Arial" w:hAnsi="Arial"/>
        </w:rPr>
        <w:t>1  Poole</w:t>
      </w:r>
      <w:proofErr w:type="gramEnd"/>
      <w:r>
        <w:rPr>
          <w:rFonts w:ascii="Arial" w:hAnsi="Arial"/>
        </w:rPr>
        <w:t>, C. A.</w:t>
      </w:r>
      <w:r w:rsidR="005C73C9">
        <w:rPr>
          <w:rFonts w:ascii="Arial" w:hAnsi="Arial"/>
        </w:rPr>
        <w:t xml:space="preserve"> 1997. </w:t>
      </w:r>
      <w:r w:rsidR="00C543D6" w:rsidRPr="00241F24">
        <w:rPr>
          <w:rFonts w:ascii="Arial" w:hAnsi="Arial"/>
        </w:rPr>
        <w:t xml:space="preserve">Articular cartilage </w:t>
      </w:r>
      <w:proofErr w:type="spellStart"/>
      <w:r w:rsidR="00C543D6" w:rsidRPr="00241F24">
        <w:rPr>
          <w:rFonts w:ascii="Arial" w:hAnsi="Arial"/>
        </w:rPr>
        <w:t>chondrons</w:t>
      </w:r>
      <w:proofErr w:type="spellEnd"/>
      <w:r w:rsidR="00C543D6" w:rsidRPr="00241F24">
        <w:rPr>
          <w:rFonts w:ascii="Arial" w:hAnsi="Arial"/>
        </w:rPr>
        <w:t xml:space="preserve">: form, function and failure. </w:t>
      </w:r>
      <w:r w:rsidR="00C543D6" w:rsidRPr="00241F24">
        <w:rPr>
          <w:rFonts w:ascii="Arial" w:hAnsi="Arial"/>
          <w:i/>
        </w:rPr>
        <w:t>J. Anat.</w:t>
      </w:r>
      <w:r w:rsidR="00C543D6" w:rsidRPr="00241F24">
        <w:rPr>
          <w:rFonts w:ascii="Arial" w:hAnsi="Arial"/>
        </w:rPr>
        <w:t xml:space="preserve"> 191:1-13. </w:t>
      </w:r>
    </w:p>
    <w:p w:rsidR="00B14B1A" w:rsidRDefault="00B14B1A" w:rsidP="004051A7">
      <w:pPr>
        <w:widowControl w:val="0"/>
        <w:contextualSpacing/>
        <w:jc w:val="both"/>
        <w:rPr>
          <w:rFonts w:eastAsia="SimSun" w:cs="Lucida Sans"/>
          <w:lang w:eastAsia="zh-CN" w:bidi="hi-IN"/>
        </w:rPr>
      </w:pPr>
      <w:bookmarkStart w:id="34" w:name="Mankin1982"/>
      <w:bookmarkStart w:id="35" w:name="Stockwell1991"/>
      <w:bookmarkEnd w:id="34"/>
      <w:bookmarkEnd w:id="35"/>
    </w:p>
    <w:p w:rsidR="00225F6F" w:rsidRPr="00241F24" w:rsidRDefault="00B14B1A" w:rsidP="004051A7">
      <w:pPr>
        <w:widowControl w:val="0"/>
        <w:contextualSpacing/>
        <w:jc w:val="both"/>
      </w:pPr>
      <w:r>
        <w:t>2</w:t>
      </w:r>
      <w:r w:rsidR="00225F6F">
        <w:t xml:space="preserve"> </w:t>
      </w:r>
      <w:r w:rsidR="00225F6F" w:rsidRPr="00241F24">
        <w:t xml:space="preserve">Muir, H. 1995. </w:t>
      </w:r>
      <w:proofErr w:type="gramStart"/>
      <w:r w:rsidR="00225F6F" w:rsidRPr="00241F24">
        <w:t>The chondrocyte, architect of cartilage.</w:t>
      </w:r>
      <w:proofErr w:type="gramEnd"/>
      <w:r w:rsidR="00225F6F" w:rsidRPr="00241F24">
        <w:t xml:space="preserve"> </w:t>
      </w:r>
      <w:proofErr w:type="gramStart"/>
      <w:r w:rsidR="00225F6F" w:rsidRPr="00241F24">
        <w:t>Biomechanics, structure, function and molecular biology of cartilage matrix macromolecules.</w:t>
      </w:r>
      <w:proofErr w:type="gramEnd"/>
      <w:r w:rsidR="00225F6F" w:rsidRPr="00241F24">
        <w:t xml:space="preserve"> </w:t>
      </w:r>
      <w:proofErr w:type="spellStart"/>
      <w:proofErr w:type="gramStart"/>
      <w:r w:rsidR="00225F6F" w:rsidRPr="00241F24">
        <w:rPr>
          <w:i/>
        </w:rPr>
        <w:t>Bioessays</w:t>
      </w:r>
      <w:proofErr w:type="spellEnd"/>
      <w:r w:rsidR="00225F6F" w:rsidRPr="00241F24">
        <w:t xml:space="preserve"> 17:1039-1048.</w:t>
      </w:r>
      <w:proofErr w:type="gramEnd"/>
    </w:p>
    <w:p w:rsidR="00B14B1A" w:rsidRDefault="00B14B1A" w:rsidP="004051A7">
      <w:pPr>
        <w:pStyle w:val="ListContents"/>
        <w:spacing w:after="283"/>
        <w:ind w:left="0"/>
        <w:contextualSpacing/>
        <w:rPr>
          <w:rFonts w:ascii="Arial" w:hAnsi="Arial"/>
        </w:rPr>
      </w:pPr>
      <w:proofErr w:type="gramStart"/>
      <w:r>
        <w:rPr>
          <w:rFonts w:ascii="Arial" w:hAnsi="Arial"/>
        </w:rPr>
        <w:t>3  Hu</w:t>
      </w:r>
      <w:r w:rsidR="00CC2FD2">
        <w:rPr>
          <w:rFonts w:ascii="Arial" w:hAnsi="Arial"/>
        </w:rPr>
        <w:t>ber</w:t>
      </w:r>
      <w:proofErr w:type="gramEnd"/>
      <w:r w:rsidR="00CC2FD2">
        <w:rPr>
          <w:rFonts w:ascii="Arial" w:hAnsi="Arial"/>
        </w:rPr>
        <w:t xml:space="preserve"> M., S. </w:t>
      </w:r>
      <w:proofErr w:type="spellStart"/>
      <w:r w:rsidR="00CC2FD2">
        <w:rPr>
          <w:rFonts w:ascii="Arial" w:hAnsi="Arial"/>
        </w:rPr>
        <w:t>Trattnig</w:t>
      </w:r>
      <w:proofErr w:type="spellEnd"/>
      <w:r w:rsidR="00CC2FD2">
        <w:rPr>
          <w:rFonts w:ascii="Arial" w:hAnsi="Arial"/>
        </w:rPr>
        <w:t xml:space="preserve"> and F. </w:t>
      </w:r>
      <w:proofErr w:type="spellStart"/>
      <w:r w:rsidR="00CC2FD2">
        <w:rPr>
          <w:rFonts w:ascii="Arial" w:hAnsi="Arial"/>
        </w:rPr>
        <w:t>lintner</w:t>
      </w:r>
      <w:proofErr w:type="spellEnd"/>
      <w:r w:rsidR="00CC2FD2">
        <w:rPr>
          <w:rFonts w:ascii="Arial" w:hAnsi="Arial"/>
        </w:rPr>
        <w:t>.</w:t>
      </w:r>
      <w:r>
        <w:rPr>
          <w:rFonts w:ascii="Arial" w:hAnsi="Arial"/>
        </w:rPr>
        <w:t xml:space="preserve"> 2000.  Anatomy, biochemistry and physiology of articular cartilage. </w:t>
      </w:r>
      <w:r>
        <w:rPr>
          <w:rFonts w:ascii="Arial" w:hAnsi="Arial"/>
          <w:i/>
        </w:rPr>
        <w:t xml:space="preserve">Invest. </w:t>
      </w:r>
      <w:proofErr w:type="spellStart"/>
      <w:r>
        <w:rPr>
          <w:rFonts w:ascii="Arial" w:hAnsi="Arial"/>
          <w:i/>
        </w:rPr>
        <w:t>Radiol</w:t>
      </w:r>
      <w:proofErr w:type="spellEnd"/>
      <w:r>
        <w:rPr>
          <w:rFonts w:ascii="Arial" w:hAnsi="Arial"/>
          <w:i/>
        </w:rPr>
        <w:t>,</w:t>
      </w:r>
      <w:r>
        <w:rPr>
          <w:rFonts w:ascii="Arial" w:hAnsi="Arial"/>
        </w:rPr>
        <w:t xml:space="preserve"> 35:573-580.</w:t>
      </w:r>
    </w:p>
    <w:p w:rsidR="008A4135" w:rsidRPr="00B14B1A" w:rsidRDefault="008A4135" w:rsidP="004051A7">
      <w:pPr>
        <w:pStyle w:val="ListContents"/>
        <w:spacing w:after="283"/>
        <w:ind w:left="0"/>
        <w:contextualSpacing/>
        <w:rPr>
          <w:rFonts w:ascii="Arial" w:hAnsi="Arial"/>
        </w:rPr>
      </w:pPr>
    </w:p>
    <w:p w:rsidR="00D70FC3" w:rsidRDefault="008A4135" w:rsidP="004051A7">
      <w:pPr>
        <w:pStyle w:val="ListContents"/>
        <w:spacing w:after="283"/>
        <w:ind w:left="0"/>
        <w:contextualSpacing/>
        <w:rPr>
          <w:rFonts w:ascii="Arial" w:hAnsi="Arial"/>
        </w:rPr>
      </w:pPr>
      <w:proofErr w:type="gramStart"/>
      <w:r>
        <w:rPr>
          <w:rFonts w:ascii="Arial" w:hAnsi="Arial"/>
        </w:rPr>
        <w:t>4</w:t>
      </w:r>
      <w:r w:rsidR="00CC2FD2">
        <w:rPr>
          <w:rFonts w:ascii="Arial" w:hAnsi="Arial"/>
        </w:rPr>
        <w:t xml:space="preserve">  </w:t>
      </w:r>
      <w:proofErr w:type="spellStart"/>
      <w:r w:rsidR="00CC2FD2">
        <w:rPr>
          <w:rFonts w:ascii="Arial" w:hAnsi="Arial"/>
        </w:rPr>
        <w:t>Stockwell</w:t>
      </w:r>
      <w:proofErr w:type="spellEnd"/>
      <w:proofErr w:type="gramEnd"/>
      <w:r w:rsidR="00CC2FD2">
        <w:rPr>
          <w:rFonts w:ascii="Arial" w:hAnsi="Arial"/>
        </w:rPr>
        <w:t>, R. A.</w:t>
      </w:r>
      <w:r w:rsidR="005C73C9">
        <w:rPr>
          <w:rFonts w:ascii="Arial" w:hAnsi="Arial"/>
        </w:rPr>
        <w:t xml:space="preserve"> 1991. </w:t>
      </w:r>
      <w:r w:rsidR="00C543D6" w:rsidRPr="00241F24">
        <w:rPr>
          <w:rFonts w:ascii="Arial" w:hAnsi="Arial"/>
        </w:rPr>
        <w:t>Cartilage failure in osteoarthritis: Relevance of no</w:t>
      </w:r>
      <w:r w:rsidR="00225F6F">
        <w:rPr>
          <w:rFonts w:ascii="Arial" w:hAnsi="Arial"/>
        </w:rPr>
        <w:t>rmal structure and function. A R</w:t>
      </w:r>
      <w:r w:rsidR="00C543D6" w:rsidRPr="00241F24">
        <w:rPr>
          <w:rFonts w:ascii="Arial" w:hAnsi="Arial"/>
        </w:rPr>
        <w:t xml:space="preserve">eview. </w:t>
      </w:r>
      <w:proofErr w:type="spellStart"/>
      <w:r w:rsidR="00C543D6" w:rsidRPr="00241F24">
        <w:rPr>
          <w:rFonts w:ascii="Arial" w:hAnsi="Arial"/>
          <w:i/>
        </w:rPr>
        <w:t>Clin</w:t>
      </w:r>
      <w:proofErr w:type="spellEnd"/>
      <w:r w:rsidR="00C543D6" w:rsidRPr="00241F24">
        <w:rPr>
          <w:rFonts w:ascii="Arial" w:hAnsi="Arial"/>
          <w:i/>
        </w:rPr>
        <w:t xml:space="preserve">. </w:t>
      </w:r>
      <w:proofErr w:type="gramStart"/>
      <w:r w:rsidR="00C543D6" w:rsidRPr="00241F24">
        <w:rPr>
          <w:rFonts w:ascii="Arial" w:hAnsi="Arial"/>
          <w:i/>
        </w:rPr>
        <w:t>Anat.</w:t>
      </w:r>
      <w:r w:rsidR="00C543D6" w:rsidRPr="00241F24">
        <w:rPr>
          <w:rFonts w:ascii="Arial" w:hAnsi="Arial"/>
        </w:rPr>
        <w:t xml:space="preserve"> 4:161-191.</w:t>
      </w:r>
      <w:proofErr w:type="gramEnd"/>
      <w:r w:rsidR="00C543D6" w:rsidRPr="00241F24">
        <w:rPr>
          <w:rFonts w:ascii="Arial" w:hAnsi="Arial"/>
        </w:rPr>
        <w:t xml:space="preserve"> </w:t>
      </w:r>
    </w:p>
    <w:p w:rsidR="00D70FC3" w:rsidRDefault="00D70FC3" w:rsidP="004051A7">
      <w:pPr>
        <w:pStyle w:val="ListContents"/>
        <w:spacing w:after="283"/>
        <w:ind w:left="0"/>
        <w:contextualSpacing/>
        <w:rPr>
          <w:rFonts w:ascii="Arial" w:hAnsi="Arial"/>
        </w:rPr>
      </w:pPr>
    </w:p>
    <w:p w:rsidR="00D70FC3" w:rsidRPr="00241F24" w:rsidRDefault="00D70FC3" w:rsidP="004051A7">
      <w:pPr>
        <w:pStyle w:val="ListContents"/>
        <w:spacing w:after="283"/>
        <w:ind w:left="0"/>
        <w:contextualSpacing/>
        <w:rPr>
          <w:rFonts w:ascii="Arial" w:hAnsi="Arial"/>
        </w:rPr>
      </w:pPr>
      <w:proofErr w:type="gramStart"/>
      <w:r>
        <w:rPr>
          <w:rFonts w:ascii="Arial" w:hAnsi="Arial"/>
        </w:rPr>
        <w:t xml:space="preserve">5  </w:t>
      </w:r>
      <w:r w:rsidRPr="00241F24">
        <w:rPr>
          <w:rFonts w:ascii="Arial" w:hAnsi="Arial"/>
        </w:rPr>
        <w:t>Hall</w:t>
      </w:r>
      <w:proofErr w:type="gramEnd"/>
      <w:r w:rsidRPr="00241F24">
        <w:rPr>
          <w:rFonts w:ascii="Arial" w:hAnsi="Arial"/>
        </w:rPr>
        <w:t xml:space="preserve">, A. C., E. R. </w:t>
      </w:r>
      <w:proofErr w:type="spellStart"/>
      <w:r w:rsidRPr="00241F24">
        <w:rPr>
          <w:rFonts w:ascii="Arial" w:hAnsi="Arial"/>
        </w:rPr>
        <w:t>Hor</w:t>
      </w:r>
      <w:r>
        <w:rPr>
          <w:rFonts w:ascii="Arial" w:hAnsi="Arial"/>
        </w:rPr>
        <w:t>witz</w:t>
      </w:r>
      <w:proofErr w:type="spellEnd"/>
      <w:r>
        <w:rPr>
          <w:rFonts w:ascii="Arial" w:hAnsi="Arial"/>
        </w:rPr>
        <w:t xml:space="preserve">, and R. J. Wilkins, 1996. </w:t>
      </w:r>
      <w:proofErr w:type="gramStart"/>
      <w:r w:rsidRPr="00241F24">
        <w:rPr>
          <w:rFonts w:ascii="Arial" w:hAnsi="Arial"/>
        </w:rPr>
        <w:t>The cellular physiology of articular cartilage.</w:t>
      </w:r>
      <w:proofErr w:type="gramEnd"/>
      <w:r w:rsidRPr="00241F24">
        <w:rPr>
          <w:rFonts w:ascii="Arial" w:hAnsi="Arial"/>
        </w:rPr>
        <w:t xml:space="preserve"> </w:t>
      </w:r>
      <w:r w:rsidRPr="00241F24">
        <w:rPr>
          <w:rFonts w:ascii="Arial" w:hAnsi="Arial"/>
          <w:i/>
        </w:rPr>
        <w:t>Exp. Physiol.</w:t>
      </w:r>
      <w:r w:rsidRPr="00241F24">
        <w:rPr>
          <w:rFonts w:ascii="Arial" w:hAnsi="Arial"/>
        </w:rPr>
        <w:t xml:space="preserve"> 81:535-545. </w:t>
      </w:r>
      <w:bookmarkStart w:id="36" w:name="BuckwalterMankin1998"/>
      <w:bookmarkEnd w:id="36"/>
    </w:p>
    <w:p w:rsidR="00BE495A" w:rsidRPr="00241F24" w:rsidRDefault="00BE495A" w:rsidP="004051A7">
      <w:pPr>
        <w:pStyle w:val="ListContents"/>
        <w:spacing w:after="283"/>
        <w:ind w:left="0"/>
        <w:contextualSpacing/>
        <w:rPr>
          <w:rFonts w:ascii="Arial" w:hAnsi="Arial"/>
        </w:rPr>
      </w:pPr>
    </w:p>
    <w:p w:rsidR="00BE495A" w:rsidRPr="00241F24" w:rsidRDefault="00D70FC3" w:rsidP="004051A7">
      <w:pPr>
        <w:pStyle w:val="ListContents"/>
        <w:spacing w:after="283"/>
        <w:ind w:left="0"/>
        <w:contextualSpacing/>
        <w:rPr>
          <w:rFonts w:ascii="Arial" w:hAnsi="Arial"/>
        </w:rPr>
      </w:pPr>
      <w:bookmarkStart w:id="37" w:name="CarneyMuir1988"/>
      <w:bookmarkEnd w:id="37"/>
      <w:proofErr w:type="gramStart"/>
      <w:r>
        <w:rPr>
          <w:rFonts w:ascii="Arial" w:hAnsi="Arial"/>
        </w:rPr>
        <w:t>6</w:t>
      </w:r>
      <w:r w:rsidR="005C73C9">
        <w:rPr>
          <w:rFonts w:ascii="Arial" w:hAnsi="Arial"/>
        </w:rPr>
        <w:t xml:space="preserve">  </w:t>
      </w:r>
      <w:r w:rsidR="00C543D6" w:rsidRPr="00241F24">
        <w:rPr>
          <w:rFonts w:ascii="Arial" w:hAnsi="Arial"/>
        </w:rPr>
        <w:t>Car</w:t>
      </w:r>
      <w:r w:rsidR="00F913F5">
        <w:rPr>
          <w:rFonts w:ascii="Arial" w:hAnsi="Arial"/>
        </w:rPr>
        <w:t>ney</w:t>
      </w:r>
      <w:proofErr w:type="gramEnd"/>
      <w:r w:rsidR="00F913F5">
        <w:rPr>
          <w:rFonts w:ascii="Arial" w:hAnsi="Arial"/>
        </w:rPr>
        <w:t xml:space="preserve">, S. L., and H. Muir, 1988. </w:t>
      </w:r>
      <w:proofErr w:type="gramStart"/>
      <w:r w:rsidR="00C543D6" w:rsidRPr="00241F24">
        <w:rPr>
          <w:rFonts w:ascii="Arial" w:hAnsi="Arial"/>
        </w:rPr>
        <w:t>The structure and function of cartilage proteoglycans.</w:t>
      </w:r>
      <w:proofErr w:type="gramEnd"/>
      <w:r w:rsidR="00C543D6" w:rsidRPr="00241F24">
        <w:rPr>
          <w:rFonts w:ascii="Arial" w:hAnsi="Arial"/>
        </w:rPr>
        <w:t xml:space="preserve"> </w:t>
      </w:r>
      <w:r w:rsidR="00C543D6" w:rsidRPr="00241F24">
        <w:rPr>
          <w:rFonts w:ascii="Arial" w:hAnsi="Arial"/>
        </w:rPr>
        <w:br/>
      </w:r>
      <w:r w:rsidR="00C543D6" w:rsidRPr="00241F24">
        <w:rPr>
          <w:rFonts w:ascii="Arial" w:hAnsi="Arial"/>
          <w:i/>
        </w:rPr>
        <w:t>Physiol. Rev.</w:t>
      </w:r>
      <w:r w:rsidR="00C543D6" w:rsidRPr="00241F24">
        <w:rPr>
          <w:rFonts w:ascii="Arial" w:hAnsi="Arial"/>
        </w:rPr>
        <w:t xml:space="preserve"> 68:858-910. </w:t>
      </w:r>
    </w:p>
    <w:p w:rsidR="005C73C9" w:rsidRDefault="005C73C9" w:rsidP="004051A7">
      <w:pPr>
        <w:pStyle w:val="ListContents"/>
        <w:spacing w:after="283"/>
        <w:ind w:left="0"/>
        <w:contextualSpacing/>
        <w:rPr>
          <w:rFonts w:ascii="Arial" w:hAnsi="Arial"/>
        </w:rPr>
      </w:pPr>
      <w:bookmarkStart w:id="38" w:name="Halletal1996"/>
      <w:bookmarkEnd w:id="38"/>
    </w:p>
    <w:p w:rsidR="00BE495A" w:rsidRPr="00241F24" w:rsidRDefault="008A4135" w:rsidP="004051A7">
      <w:pPr>
        <w:pStyle w:val="ListContents"/>
        <w:spacing w:after="283"/>
        <w:ind w:left="0"/>
        <w:contextualSpacing/>
        <w:rPr>
          <w:rFonts w:ascii="Arial" w:hAnsi="Arial"/>
        </w:rPr>
      </w:pPr>
      <w:proofErr w:type="gramStart"/>
      <w:r>
        <w:rPr>
          <w:rFonts w:ascii="Arial" w:hAnsi="Arial"/>
        </w:rPr>
        <w:t>7</w:t>
      </w:r>
      <w:r w:rsidR="005C73C9">
        <w:rPr>
          <w:rFonts w:ascii="Arial" w:hAnsi="Arial"/>
        </w:rPr>
        <w:t xml:space="preserve">  </w:t>
      </w:r>
      <w:proofErr w:type="spellStart"/>
      <w:r w:rsidR="00C543D6" w:rsidRPr="00241F24">
        <w:rPr>
          <w:rFonts w:ascii="Arial" w:hAnsi="Arial"/>
        </w:rPr>
        <w:t>Buckwalter</w:t>
      </w:r>
      <w:proofErr w:type="spellEnd"/>
      <w:proofErr w:type="gramEnd"/>
      <w:r w:rsidR="00C543D6" w:rsidRPr="00241F24">
        <w:rPr>
          <w:rFonts w:ascii="Arial" w:hAnsi="Arial"/>
        </w:rPr>
        <w:t xml:space="preserve">, </w:t>
      </w:r>
      <w:r w:rsidR="00F913F5">
        <w:rPr>
          <w:rFonts w:ascii="Arial" w:hAnsi="Arial"/>
        </w:rPr>
        <w:t xml:space="preserve">J. A., and H. J. </w:t>
      </w:r>
      <w:proofErr w:type="spellStart"/>
      <w:r w:rsidR="00F913F5">
        <w:rPr>
          <w:rFonts w:ascii="Arial" w:hAnsi="Arial"/>
        </w:rPr>
        <w:t>Mankin</w:t>
      </w:r>
      <w:proofErr w:type="spellEnd"/>
      <w:r w:rsidR="00F913F5">
        <w:rPr>
          <w:rFonts w:ascii="Arial" w:hAnsi="Arial"/>
        </w:rPr>
        <w:t xml:space="preserve">, 1998. </w:t>
      </w:r>
      <w:r w:rsidR="00C543D6" w:rsidRPr="00241F24">
        <w:rPr>
          <w:rFonts w:ascii="Arial" w:hAnsi="Arial"/>
        </w:rPr>
        <w:t xml:space="preserve">Articular cartilage: Tissue design and chondrocyte-matrix interactions. </w:t>
      </w:r>
      <w:r w:rsidR="00C543D6" w:rsidRPr="00241F24">
        <w:rPr>
          <w:rFonts w:ascii="Arial" w:hAnsi="Arial"/>
          <w:i/>
        </w:rPr>
        <w:t>Instr. Course Lect.</w:t>
      </w:r>
      <w:r w:rsidR="00C543D6" w:rsidRPr="00241F24">
        <w:rPr>
          <w:rFonts w:ascii="Arial" w:hAnsi="Arial"/>
        </w:rPr>
        <w:t xml:space="preserve"> 47:477-486. </w:t>
      </w:r>
    </w:p>
    <w:p w:rsidR="005C73C9" w:rsidRDefault="005C73C9" w:rsidP="004051A7">
      <w:pPr>
        <w:pStyle w:val="ListContents"/>
        <w:spacing w:after="283"/>
        <w:ind w:left="0"/>
        <w:contextualSpacing/>
        <w:rPr>
          <w:rFonts w:ascii="Arial" w:hAnsi="Arial"/>
        </w:rPr>
      </w:pPr>
      <w:bookmarkStart w:id="39" w:name="Edwardsetal1994"/>
      <w:bookmarkEnd w:id="39"/>
    </w:p>
    <w:p w:rsidR="00BE495A" w:rsidRPr="00241F24" w:rsidRDefault="008A4135" w:rsidP="004051A7">
      <w:pPr>
        <w:pStyle w:val="ListContents"/>
        <w:spacing w:after="283"/>
        <w:ind w:left="0"/>
        <w:contextualSpacing/>
        <w:rPr>
          <w:rFonts w:ascii="Arial" w:hAnsi="Arial"/>
        </w:rPr>
      </w:pPr>
      <w:proofErr w:type="gramStart"/>
      <w:r>
        <w:rPr>
          <w:rFonts w:ascii="Arial" w:hAnsi="Arial"/>
        </w:rPr>
        <w:t>8</w:t>
      </w:r>
      <w:r w:rsidR="005C73C9">
        <w:rPr>
          <w:rFonts w:ascii="Arial" w:hAnsi="Arial"/>
        </w:rPr>
        <w:t xml:space="preserve">  </w:t>
      </w:r>
      <w:r w:rsidR="00C543D6" w:rsidRPr="00241F24">
        <w:rPr>
          <w:rFonts w:ascii="Arial" w:hAnsi="Arial"/>
        </w:rPr>
        <w:t>Edwards</w:t>
      </w:r>
      <w:proofErr w:type="gramEnd"/>
      <w:r w:rsidR="00C543D6" w:rsidRPr="00241F24">
        <w:rPr>
          <w:rFonts w:ascii="Arial" w:hAnsi="Arial"/>
        </w:rPr>
        <w:t xml:space="preserve">, J. C., L. S. Wilkinson, </w:t>
      </w:r>
      <w:r w:rsidR="00F913F5">
        <w:rPr>
          <w:rFonts w:ascii="Arial" w:hAnsi="Arial"/>
        </w:rPr>
        <w:t xml:space="preserve">… A. A. </w:t>
      </w:r>
      <w:proofErr w:type="spellStart"/>
      <w:r w:rsidR="00F913F5">
        <w:rPr>
          <w:rFonts w:ascii="Arial" w:hAnsi="Arial"/>
        </w:rPr>
        <w:t>Pitsillides</w:t>
      </w:r>
      <w:proofErr w:type="spellEnd"/>
      <w:r w:rsidR="00F913F5">
        <w:rPr>
          <w:rFonts w:ascii="Arial" w:hAnsi="Arial"/>
        </w:rPr>
        <w:t xml:space="preserve">, 1994. </w:t>
      </w:r>
      <w:r w:rsidR="00C543D6" w:rsidRPr="00241F24">
        <w:rPr>
          <w:rFonts w:ascii="Arial" w:hAnsi="Arial"/>
        </w:rPr>
        <w:t xml:space="preserve">The formation of human synovial joint cavities: A possible role for </w:t>
      </w:r>
      <w:proofErr w:type="spellStart"/>
      <w:r w:rsidR="00C543D6" w:rsidRPr="00241F24">
        <w:rPr>
          <w:rFonts w:ascii="Arial" w:hAnsi="Arial"/>
        </w:rPr>
        <w:t>hyaluronan</w:t>
      </w:r>
      <w:proofErr w:type="spellEnd"/>
      <w:r w:rsidR="00C543D6" w:rsidRPr="00241F24">
        <w:rPr>
          <w:rFonts w:ascii="Arial" w:hAnsi="Arial"/>
        </w:rPr>
        <w:t xml:space="preserve"> and CD44 in altered </w:t>
      </w:r>
      <w:proofErr w:type="spellStart"/>
      <w:r w:rsidR="00C543D6" w:rsidRPr="00241F24">
        <w:rPr>
          <w:rFonts w:ascii="Arial" w:hAnsi="Arial"/>
        </w:rPr>
        <w:t>interzone</w:t>
      </w:r>
      <w:proofErr w:type="spellEnd"/>
      <w:r w:rsidR="00C543D6" w:rsidRPr="00241F24">
        <w:rPr>
          <w:rFonts w:ascii="Arial" w:hAnsi="Arial"/>
        </w:rPr>
        <w:t xml:space="preserve"> cohesion. </w:t>
      </w:r>
      <w:r w:rsidR="00F913F5">
        <w:rPr>
          <w:rFonts w:ascii="Arial" w:hAnsi="Arial"/>
        </w:rPr>
        <w:t xml:space="preserve"> </w:t>
      </w:r>
      <w:r w:rsidR="00C543D6" w:rsidRPr="00241F24">
        <w:rPr>
          <w:rFonts w:ascii="Arial" w:hAnsi="Arial"/>
          <w:i/>
        </w:rPr>
        <w:t>J. Anat.</w:t>
      </w:r>
      <w:r w:rsidR="00C543D6" w:rsidRPr="00241F24">
        <w:rPr>
          <w:rFonts w:ascii="Arial" w:hAnsi="Arial"/>
        </w:rPr>
        <w:t xml:space="preserve"> 185:355-367. </w:t>
      </w:r>
    </w:p>
    <w:p w:rsidR="00D5248D" w:rsidRDefault="00D5248D" w:rsidP="004051A7">
      <w:pPr>
        <w:pStyle w:val="ListContents"/>
        <w:spacing w:after="283"/>
        <w:ind w:left="0"/>
        <w:contextualSpacing/>
        <w:rPr>
          <w:rFonts w:ascii="Arial" w:hAnsi="Arial"/>
        </w:rPr>
      </w:pPr>
      <w:bookmarkStart w:id="40" w:name="Wilkinsetal2000"/>
      <w:bookmarkEnd w:id="40"/>
    </w:p>
    <w:p w:rsidR="00D5248D" w:rsidRPr="00D70FC3" w:rsidRDefault="00D5248D" w:rsidP="00D5248D">
      <w:pPr>
        <w:pStyle w:val="ListContents"/>
        <w:spacing w:after="283"/>
        <w:ind w:left="0"/>
        <w:contextualSpacing/>
        <w:rPr>
          <w:rFonts w:ascii="Arial" w:hAnsi="Arial"/>
        </w:rPr>
      </w:pPr>
      <w:proofErr w:type="gramStart"/>
      <w:r>
        <w:rPr>
          <w:rFonts w:ascii="Arial" w:hAnsi="Arial"/>
        </w:rPr>
        <w:t>9  Urban</w:t>
      </w:r>
      <w:proofErr w:type="gramEnd"/>
      <w:r>
        <w:rPr>
          <w:rFonts w:ascii="Arial" w:hAnsi="Arial"/>
        </w:rPr>
        <w:t xml:space="preserve"> J.P., A.C. Hall and K.A. </w:t>
      </w:r>
      <w:proofErr w:type="spellStart"/>
      <w:r>
        <w:rPr>
          <w:rFonts w:ascii="Arial" w:hAnsi="Arial"/>
        </w:rPr>
        <w:t>Gehl</w:t>
      </w:r>
      <w:proofErr w:type="spellEnd"/>
      <w:r>
        <w:rPr>
          <w:rFonts w:ascii="Arial" w:hAnsi="Arial"/>
        </w:rPr>
        <w:t xml:space="preserve">, 1993.  Regulation of matrix synthesis rates by the ionic and osmotic environment of articular </w:t>
      </w:r>
      <w:proofErr w:type="spellStart"/>
      <w:r>
        <w:rPr>
          <w:rFonts w:ascii="Arial" w:hAnsi="Arial"/>
        </w:rPr>
        <w:t>chondrycytes</w:t>
      </w:r>
      <w:proofErr w:type="spellEnd"/>
      <w:r>
        <w:rPr>
          <w:rFonts w:ascii="Arial" w:hAnsi="Arial"/>
        </w:rPr>
        <w:t xml:space="preserve">.  </w:t>
      </w:r>
      <w:r>
        <w:rPr>
          <w:rFonts w:ascii="Arial" w:hAnsi="Arial"/>
          <w:i/>
        </w:rPr>
        <w:t xml:space="preserve">J. Cell. </w:t>
      </w:r>
      <w:proofErr w:type="gramStart"/>
      <w:r>
        <w:rPr>
          <w:rFonts w:ascii="Arial" w:hAnsi="Arial"/>
          <w:i/>
        </w:rPr>
        <w:t>Physiol.</w:t>
      </w:r>
      <w:r>
        <w:rPr>
          <w:rFonts w:ascii="Arial" w:hAnsi="Arial"/>
        </w:rPr>
        <w:t xml:space="preserve"> 154:262-270.</w:t>
      </w:r>
      <w:proofErr w:type="gramEnd"/>
    </w:p>
    <w:p w:rsidR="005C73C9" w:rsidRDefault="005C73C9" w:rsidP="004051A7">
      <w:pPr>
        <w:pStyle w:val="ListContents"/>
        <w:spacing w:after="283"/>
        <w:ind w:left="0"/>
        <w:contextualSpacing/>
        <w:rPr>
          <w:rFonts w:ascii="Arial" w:hAnsi="Arial"/>
        </w:rPr>
      </w:pPr>
    </w:p>
    <w:p w:rsidR="00BE495A" w:rsidRPr="00241F24" w:rsidRDefault="00D5248D" w:rsidP="004051A7">
      <w:pPr>
        <w:pStyle w:val="ListContents"/>
        <w:spacing w:after="283"/>
        <w:ind w:left="0"/>
        <w:contextualSpacing/>
        <w:rPr>
          <w:rFonts w:ascii="Arial" w:hAnsi="Arial"/>
        </w:rPr>
      </w:pPr>
      <w:proofErr w:type="gramStart"/>
      <w:r>
        <w:rPr>
          <w:rFonts w:ascii="Arial" w:hAnsi="Arial"/>
        </w:rPr>
        <w:t>10</w:t>
      </w:r>
      <w:r w:rsidR="005C73C9">
        <w:rPr>
          <w:rFonts w:ascii="Arial" w:hAnsi="Arial"/>
        </w:rPr>
        <w:t xml:space="preserve">  </w:t>
      </w:r>
      <w:r w:rsidR="00C543D6" w:rsidRPr="00241F24">
        <w:rPr>
          <w:rFonts w:ascii="Arial" w:hAnsi="Arial"/>
        </w:rPr>
        <w:t>Wilkins</w:t>
      </w:r>
      <w:proofErr w:type="gramEnd"/>
      <w:r w:rsidR="00C543D6" w:rsidRPr="00241F24">
        <w:rPr>
          <w:rFonts w:ascii="Arial" w:hAnsi="Arial"/>
        </w:rPr>
        <w:t>, R. J., J. A. Bro</w:t>
      </w:r>
      <w:r w:rsidR="00CC2FD2">
        <w:rPr>
          <w:rFonts w:ascii="Arial" w:hAnsi="Arial"/>
        </w:rPr>
        <w:t xml:space="preserve">wning, and J. C. </w:t>
      </w:r>
      <w:proofErr w:type="spellStart"/>
      <w:r w:rsidR="00CC2FD2">
        <w:rPr>
          <w:rFonts w:ascii="Arial" w:hAnsi="Arial"/>
        </w:rPr>
        <w:t>Ellory</w:t>
      </w:r>
      <w:proofErr w:type="spellEnd"/>
      <w:r w:rsidR="00CC2FD2">
        <w:rPr>
          <w:rFonts w:ascii="Arial" w:hAnsi="Arial"/>
        </w:rPr>
        <w:t>.</w:t>
      </w:r>
      <w:r w:rsidR="00F913F5">
        <w:rPr>
          <w:rFonts w:ascii="Arial" w:hAnsi="Arial"/>
        </w:rPr>
        <w:t xml:space="preserve"> 2000. </w:t>
      </w:r>
      <w:r w:rsidR="00C543D6" w:rsidRPr="00241F24">
        <w:rPr>
          <w:rFonts w:ascii="Arial" w:hAnsi="Arial"/>
        </w:rPr>
        <w:t>Survi</w:t>
      </w:r>
      <w:r w:rsidR="005F1AE0">
        <w:rPr>
          <w:rFonts w:ascii="Arial" w:hAnsi="Arial"/>
        </w:rPr>
        <w:t>ving in a matrix: Membrane transport in articular c</w:t>
      </w:r>
      <w:r w:rsidR="00C543D6" w:rsidRPr="00241F24">
        <w:rPr>
          <w:rFonts w:ascii="Arial" w:hAnsi="Arial"/>
        </w:rPr>
        <w:t xml:space="preserve">hondrocytes. </w:t>
      </w:r>
      <w:r w:rsidR="00C543D6" w:rsidRPr="00241F24">
        <w:rPr>
          <w:rFonts w:ascii="Arial" w:hAnsi="Arial"/>
          <w:i/>
        </w:rPr>
        <w:t>J. Membrane Biol.</w:t>
      </w:r>
      <w:r w:rsidR="00C543D6" w:rsidRPr="00241F24">
        <w:rPr>
          <w:rFonts w:ascii="Arial" w:hAnsi="Arial"/>
        </w:rPr>
        <w:t xml:space="preserve"> 177:95-108. </w:t>
      </w:r>
    </w:p>
    <w:p w:rsidR="00D70FC3" w:rsidRDefault="00D70FC3" w:rsidP="004051A7">
      <w:pPr>
        <w:pStyle w:val="ListContents"/>
        <w:spacing w:after="283"/>
        <w:ind w:left="0"/>
        <w:contextualSpacing/>
        <w:rPr>
          <w:rFonts w:ascii="Arial" w:hAnsi="Arial"/>
        </w:rPr>
      </w:pPr>
      <w:bookmarkStart w:id="41" w:name="Fassbender1987"/>
      <w:bookmarkEnd w:id="41"/>
    </w:p>
    <w:p w:rsidR="00BE495A" w:rsidRPr="00241F24" w:rsidRDefault="00D70FC3" w:rsidP="004051A7">
      <w:pPr>
        <w:pStyle w:val="ListContents"/>
        <w:spacing w:after="283"/>
        <w:ind w:left="0"/>
        <w:contextualSpacing/>
        <w:rPr>
          <w:rFonts w:ascii="Arial" w:hAnsi="Arial"/>
        </w:rPr>
      </w:pPr>
      <w:proofErr w:type="gramStart"/>
      <w:r>
        <w:rPr>
          <w:rFonts w:ascii="Arial" w:hAnsi="Arial"/>
        </w:rPr>
        <w:t>11</w:t>
      </w:r>
      <w:r w:rsidR="005C73C9">
        <w:rPr>
          <w:rFonts w:ascii="Arial" w:hAnsi="Arial"/>
        </w:rPr>
        <w:t xml:space="preserve">  </w:t>
      </w:r>
      <w:proofErr w:type="spellStart"/>
      <w:r w:rsidR="00F913F5">
        <w:rPr>
          <w:rFonts w:ascii="Arial" w:hAnsi="Arial"/>
        </w:rPr>
        <w:t>Fassbender</w:t>
      </w:r>
      <w:proofErr w:type="spellEnd"/>
      <w:proofErr w:type="gramEnd"/>
      <w:r w:rsidR="00F913F5">
        <w:rPr>
          <w:rFonts w:ascii="Arial" w:hAnsi="Arial"/>
        </w:rPr>
        <w:t xml:space="preserve">, H. G., 1987. </w:t>
      </w:r>
      <w:proofErr w:type="gramStart"/>
      <w:r w:rsidR="00C543D6" w:rsidRPr="00241F24">
        <w:rPr>
          <w:rFonts w:ascii="Arial" w:hAnsi="Arial"/>
        </w:rPr>
        <w:t>Role of chondrocytes in the development of osteoarthritis.</w:t>
      </w:r>
      <w:proofErr w:type="gramEnd"/>
      <w:r w:rsidR="00C543D6" w:rsidRPr="00241F24">
        <w:rPr>
          <w:rFonts w:ascii="Arial" w:hAnsi="Arial"/>
        </w:rPr>
        <w:t xml:space="preserve"> </w:t>
      </w:r>
      <w:proofErr w:type="gramStart"/>
      <w:r w:rsidR="00C543D6" w:rsidRPr="00241F24">
        <w:rPr>
          <w:rFonts w:ascii="Arial" w:hAnsi="Arial"/>
          <w:i/>
        </w:rPr>
        <w:t>Am. J. Med.</w:t>
      </w:r>
      <w:r w:rsidR="00C543D6" w:rsidRPr="00241F24">
        <w:rPr>
          <w:rFonts w:ascii="Arial" w:hAnsi="Arial"/>
        </w:rPr>
        <w:t xml:space="preserve"> 83:17-24.</w:t>
      </w:r>
      <w:proofErr w:type="gramEnd"/>
      <w:r w:rsidR="00C543D6" w:rsidRPr="00241F24">
        <w:rPr>
          <w:rFonts w:ascii="Arial" w:hAnsi="Arial"/>
        </w:rPr>
        <w:t xml:space="preserve"> </w:t>
      </w:r>
    </w:p>
    <w:p w:rsidR="00D70FC3" w:rsidRDefault="00D70FC3" w:rsidP="004051A7">
      <w:pPr>
        <w:tabs>
          <w:tab w:val="left" w:pos="0"/>
        </w:tabs>
        <w:spacing w:after="240"/>
        <w:contextualSpacing/>
      </w:pPr>
      <w:bookmarkStart w:id="42" w:name="Lewisetal2011"/>
      <w:bookmarkEnd w:id="42"/>
      <w:proofErr w:type="gramStart"/>
      <w:r>
        <w:t>12  Bush</w:t>
      </w:r>
      <w:proofErr w:type="gramEnd"/>
      <w:r w:rsidR="00CC2FD2">
        <w:t>,</w:t>
      </w:r>
      <w:r>
        <w:t xml:space="preserve"> P</w:t>
      </w:r>
      <w:r w:rsidR="00CC2FD2">
        <w:t>.</w:t>
      </w:r>
      <w:r>
        <w:t>G</w:t>
      </w:r>
      <w:r w:rsidR="00CC2FD2">
        <w:t>.</w:t>
      </w:r>
      <w:r>
        <w:t xml:space="preserve">, </w:t>
      </w:r>
      <w:r w:rsidR="00CC2FD2">
        <w:t xml:space="preserve">J.S. </w:t>
      </w:r>
      <w:r>
        <w:t>Huntley</w:t>
      </w:r>
      <w:r w:rsidR="00CC2FD2">
        <w:t xml:space="preserve">, I.J. </w:t>
      </w:r>
      <w:proofErr w:type="spellStart"/>
      <w:r>
        <w:t>Brenkel</w:t>
      </w:r>
      <w:proofErr w:type="spellEnd"/>
      <w:r w:rsidR="00CC2FD2">
        <w:t>,</w:t>
      </w:r>
      <w:r>
        <w:t xml:space="preserve"> </w:t>
      </w:r>
      <w:r w:rsidR="00CC2FD2">
        <w:t>and A.C. Hall</w:t>
      </w:r>
      <w:r>
        <w:t xml:space="preserve">. </w:t>
      </w:r>
      <w:r w:rsidR="00CC2FD2">
        <w:t xml:space="preserve">2003. </w:t>
      </w:r>
      <w:r>
        <w:t xml:space="preserve">The shape of things to come: chondrocytes and osteoarthritis. </w:t>
      </w:r>
      <w:proofErr w:type="spellStart"/>
      <w:r>
        <w:t>Clin</w:t>
      </w:r>
      <w:proofErr w:type="spellEnd"/>
      <w:r w:rsidR="00CC2FD2">
        <w:t>.</w:t>
      </w:r>
      <w:r>
        <w:t xml:space="preserve"> Invest</w:t>
      </w:r>
      <w:r w:rsidR="00CC2FD2">
        <w:t>.</w:t>
      </w:r>
      <w:r>
        <w:t xml:space="preserve"> Med.</w:t>
      </w:r>
      <w:r w:rsidR="00CC2FD2">
        <w:t xml:space="preserve"> </w:t>
      </w:r>
      <w:r>
        <w:t>26(5)</w:t>
      </w:r>
      <w:proofErr w:type="gramStart"/>
      <w:r>
        <w:t>:249</w:t>
      </w:r>
      <w:proofErr w:type="gramEnd"/>
      <w:r>
        <w:t xml:space="preserve">–51. </w:t>
      </w:r>
    </w:p>
    <w:p w:rsidR="00CC2FD2" w:rsidRDefault="00CC2FD2" w:rsidP="004051A7">
      <w:pPr>
        <w:tabs>
          <w:tab w:val="left" w:pos="0"/>
        </w:tabs>
        <w:spacing w:after="240"/>
        <w:contextualSpacing/>
      </w:pPr>
    </w:p>
    <w:p w:rsidR="00225F6F" w:rsidRDefault="00D70FC3" w:rsidP="004051A7">
      <w:pPr>
        <w:tabs>
          <w:tab w:val="left" w:pos="0"/>
        </w:tabs>
        <w:spacing w:after="240"/>
        <w:contextualSpacing/>
      </w:pPr>
      <w:proofErr w:type="gramStart"/>
      <w:r>
        <w:t>13</w:t>
      </w:r>
      <w:r w:rsidR="00225F6F">
        <w:t xml:space="preserve">  Bush</w:t>
      </w:r>
      <w:proofErr w:type="gramEnd"/>
      <w:r w:rsidR="00CC2FD2">
        <w:t>,</w:t>
      </w:r>
      <w:r w:rsidR="00225F6F">
        <w:t xml:space="preserve"> P</w:t>
      </w:r>
      <w:r w:rsidR="00CC2FD2">
        <w:t>.</w:t>
      </w:r>
      <w:r w:rsidR="00225F6F">
        <w:t>G</w:t>
      </w:r>
      <w:r w:rsidR="00CC2FD2">
        <w:t>.</w:t>
      </w:r>
      <w:r w:rsidR="00225F6F">
        <w:t xml:space="preserve">, </w:t>
      </w:r>
      <w:r w:rsidR="00CC2FD2">
        <w:t xml:space="preserve">and A.C. </w:t>
      </w:r>
      <w:r w:rsidR="00225F6F">
        <w:t>Hall</w:t>
      </w:r>
      <w:r w:rsidR="00CC2FD2">
        <w:t xml:space="preserve">. </w:t>
      </w:r>
      <w:r w:rsidR="00225F6F">
        <w:t xml:space="preserve"> 2005. Passive osmotic properties of in situ human articular chondrocytes within non-degenerate and degenerate cartilage. </w:t>
      </w:r>
      <w:r w:rsidR="00225F6F" w:rsidRPr="00225F6F">
        <w:rPr>
          <w:i/>
        </w:rPr>
        <w:t>J. Cell. Physiol</w:t>
      </w:r>
      <w:r w:rsidR="00225F6F">
        <w:t>. 204(1)</w:t>
      </w:r>
      <w:proofErr w:type="gramStart"/>
      <w:r w:rsidR="00225F6F">
        <w:t>:309</w:t>
      </w:r>
      <w:proofErr w:type="gramEnd"/>
      <w:r w:rsidR="00225F6F">
        <w:t xml:space="preserve">–19. </w:t>
      </w:r>
      <w:r w:rsidR="00225F6F">
        <w:cr/>
      </w:r>
    </w:p>
    <w:p w:rsidR="00225F6F" w:rsidRDefault="00D70FC3" w:rsidP="004051A7">
      <w:pPr>
        <w:tabs>
          <w:tab w:val="left" w:pos="640"/>
        </w:tabs>
        <w:spacing w:after="240"/>
        <w:contextualSpacing/>
      </w:pPr>
      <w:proofErr w:type="gramStart"/>
      <w:r>
        <w:t>14</w:t>
      </w:r>
      <w:r w:rsidR="00225F6F">
        <w:t xml:space="preserve">  Jones</w:t>
      </w:r>
      <w:proofErr w:type="gramEnd"/>
      <w:r w:rsidR="00CC2FD2">
        <w:t>,</w:t>
      </w:r>
      <w:r w:rsidR="00225F6F">
        <w:t xml:space="preserve"> W</w:t>
      </w:r>
      <w:r w:rsidR="00CC2FD2">
        <w:t>.</w:t>
      </w:r>
      <w:r w:rsidR="00225F6F">
        <w:t>R</w:t>
      </w:r>
      <w:r w:rsidR="00CC2FD2">
        <w:t>.</w:t>
      </w:r>
      <w:r w:rsidR="00225F6F">
        <w:t xml:space="preserve">, </w:t>
      </w:r>
      <w:r w:rsidR="00CC2FD2">
        <w:t xml:space="preserve">H.P. </w:t>
      </w:r>
      <w:r w:rsidR="00225F6F">
        <w:t>Ting-</w:t>
      </w:r>
      <w:proofErr w:type="spellStart"/>
      <w:r w:rsidR="00225F6F">
        <w:t>Beall</w:t>
      </w:r>
      <w:proofErr w:type="spellEnd"/>
      <w:r w:rsidR="00225F6F">
        <w:t xml:space="preserve">, </w:t>
      </w:r>
      <w:r w:rsidR="00CC2FD2">
        <w:t>… F.</w:t>
      </w:r>
      <w:r w:rsidR="00225F6F">
        <w:t xml:space="preserve"> </w:t>
      </w:r>
      <w:proofErr w:type="spellStart"/>
      <w:r w:rsidR="00225F6F">
        <w:t>Guilak</w:t>
      </w:r>
      <w:proofErr w:type="spellEnd"/>
      <w:r w:rsidR="00225F6F">
        <w:t xml:space="preserve">. </w:t>
      </w:r>
      <w:r w:rsidR="00CC2FD2">
        <w:t xml:space="preserve">1999. </w:t>
      </w:r>
      <w:r w:rsidR="00225F6F">
        <w:t xml:space="preserve">Alterations in the Young's modulus and volumetric properties of chondrocytes isolated from normal and osteoarthritic human cartilage. </w:t>
      </w:r>
      <w:proofErr w:type="gramStart"/>
      <w:r w:rsidR="00225F6F">
        <w:t>Journal of Biomechanics.</w:t>
      </w:r>
      <w:proofErr w:type="gramEnd"/>
      <w:r w:rsidR="00225F6F">
        <w:t xml:space="preserve"> </w:t>
      </w:r>
      <w:r w:rsidR="00CC2FD2">
        <w:t xml:space="preserve"> </w:t>
      </w:r>
      <w:r w:rsidR="00225F6F">
        <w:t>32(2)</w:t>
      </w:r>
      <w:proofErr w:type="gramStart"/>
      <w:r w:rsidR="00225F6F">
        <w:t>:119</w:t>
      </w:r>
      <w:proofErr w:type="gramEnd"/>
      <w:r w:rsidR="00225F6F">
        <w:t xml:space="preserve">–27. </w:t>
      </w:r>
    </w:p>
    <w:p w:rsidR="00CC2FD2" w:rsidRDefault="00CC2FD2" w:rsidP="004051A7">
      <w:pPr>
        <w:tabs>
          <w:tab w:val="left" w:pos="0"/>
        </w:tabs>
        <w:spacing w:after="240"/>
        <w:contextualSpacing/>
      </w:pPr>
    </w:p>
    <w:p w:rsidR="00D70FC3" w:rsidRDefault="00D70FC3" w:rsidP="004051A7">
      <w:pPr>
        <w:tabs>
          <w:tab w:val="left" w:pos="0"/>
        </w:tabs>
        <w:spacing w:after="240"/>
        <w:contextualSpacing/>
      </w:pPr>
      <w:proofErr w:type="gramStart"/>
      <w:r>
        <w:t>15</w:t>
      </w:r>
      <w:r w:rsidR="00225F6F">
        <w:t xml:space="preserve">  Bush</w:t>
      </w:r>
      <w:proofErr w:type="gramEnd"/>
      <w:r w:rsidR="00CC2FD2">
        <w:t>,</w:t>
      </w:r>
      <w:r w:rsidR="00225F6F">
        <w:t xml:space="preserve"> P</w:t>
      </w:r>
      <w:r w:rsidR="00CC2FD2">
        <w:t>.</w:t>
      </w:r>
      <w:r w:rsidR="00225F6F">
        <w:t>G</w:t>
      </w:r>
      <w:r w:rsidR="00CC2FD2">
        <w:t>.</w:t>
      </w:r>
      <w:r w:rsidR="00225F6F">
        <w:t xml:space="preserve">, </w:t>
      </w:r>
      <w:r w:rsidR="00CC2FD2">
        <w:t xml:space="preserve">P.D. </w:t>
      </w:r>
      <w:proofErr w:type="spellStart"/>
      <w:r w:rsidR="00225F6F">
        <w:t>Hodkinson</w:t>
      </w:r>
      <w:proofErr w:type="spellEnd"/>
      <w:r w:rsidR="00225F6F">
        <w:t xml:space="preserve">, </w:t>
      </w:r>
      <w:r w:rsidR="00CC2FD2">
        <w:t xml:space="preserve">G.L. </w:t>
      </w:r>
      <w:r w:rsidR="00225F6F">
        <w:t xml:space="preserve">Hamilton, </w:t>
      </w:r>
      <w:r w:rsidR="00CC2FD2">
        <w:t xml:space="preserve">and A.C. </w:t>
      </w:r>
      <w:r w:rsidR="00225F6F">
        <w:t xml:space="preserve">Hall. </w:t>
      </w:r>
      <w:r w:rsidR="00CC2FD2">
        <w:t xml:space="preserve">2005. </w:t>
      </w:r>
      <w:r w:rsidR="00225F6F">
        <w:t xml:space="preserve">Viability and volume of in situ bovine articular chondrocytes-changes following a single impact and effects of medium osmolarity. </w:t>
      </w:r>
      <w:proofErr w:type="spellStart"/>
      <w:r w:rsidR="00225F6F">
        <w:t>Osteoarthr</w:t>
      </w:r>
      <w:proofErr w:type="spellEnd"/>
      <w:r w:rsidR="00225F6F">
        <w:t xml:space="preserve">. </w:t>
      </w:r>
      <w:proofErr w:type="spellStart"/>
      <w:r w:rsidR="00225F6F">
        <w:t>Cartil</w:t>
      </w:r>
      <w:proofErr w:type="spellEnd"/>
      <w:r w:rsidR="00225F6F">
        <w:t>. 13(1)</w:t>
      </w:r>
      <w:proofErr w:type="gramStart"/>
      <w:r w:rsidR="00225F6F">
        <w:t>:54</w:t>
      </w:r>
      <w:proofErr w:type="gramEnd"/>
      <w:r w:rsidR="00225F6F">
        <w:t xml:space="preserve">–65. </w:t>
      </w:r>
    </w:p>
    <w:p w:rsidR="00D70FC3" w:rsidRPr="00D70FC3" w:rsidRDefault="00CC2FD2" w:rsidP="004051A7">
      <w:pPr>
        <w:tabs>
          <w:tab w:val="left" w:pos="0"/>
        </w:tabs>
        <w:spacing w:after="240"/>
        <w:contextualSpacing/>
      </w:pPr>
      <w:proofErr w:type="gramStart"/>
      <w:r>
        <w:t>16  Hopewell</w:t>
      </w:r>
      <w:proofErr w:type="gramEnd"/>
      <w:r>
        <w:t xml:space="preserve">, </w:t>
      </w:r>
      <w:r w:rsidR="00D70FC3">
        <w:t>B</w:t>
      </w:r>
      <w:r>
        <w:t>.</w:t>
      </w:r>
      <w:r w:rsidR="00D70FC3">
        <w:t>, and J</w:t>
      </w:r>
      <w:r>
        <w:t>.</w:t>
      </w:r>
      <w:r w:rsidR="00D70FC3">
        <w:t>P</w:t>
      </w:r>
      <w:r>
        <w:t>.</w:t>
      </w:r>
      <w:r w:rsidR="00D70FC3">
        <w:t xml:space="preserve"> Urban, 2003.  </w:t>
      </w:r>
      <w:proofErr w:type="gramStart"/>
      <w:r w:rsidR="00D70FC3">
        <w:t xml:space="preserve">Adaptation of articular chondrocytes to changes in </w:t>
      </w:r>
      <w:proofErr w:type="spellStart"/>
      <w:r w:rsidR="00D70FC3">
        <w:t>osmolality</w:t>
      </w:r>
      <w:proofErr w:type="spellEnd"/>
      <w:r w:rsidR="00D70FC3">
        <w:t>.</w:t>
      </w:r>
      <w:proofErr w:type="gramEnd"/>
      <w:r w:rsidR="00D70FC3">
        <w:t xml:space="preserve"> </w:t>
      </w:r>
      <w:proofErr w:type="spellStart"/>
      <w:proofErr w:type="gramStart"/>
      <w:r w:rsidR="00D70FC3">
        <w:rPr>
          <w:i/>
        </w:rPr>
        <w:t>Biorheology</w:t>
      </w:r>
      <w:proofErr w:type="spellEnd"/>
      <w:r w:rsidR="00D70FC3">
        <w:t xml:space="preserve"> 40:73-77.</w:t>
      </w:r>
      <w:proofErr w:type="gramEnd"/>
    </w:p>
    <w:p w:rsidR="00CC2FD2" w:rsidRDefault="00CC2FD2" w:rsidP="004051A7">
      <w:pPr>
        <w:tabs>
          <w:tab w:val="left" w:pos="0"/>
        </w:tabs>
        <w:spacing w:after="240"/>
        <w:contextualSpacing/>
      </w:pPr>
    </w:p>
    <w:p w:rsidR="00D70FC3" w:rsidRDefault="00D70FC3" w:rsidP="004051A7">
      <w:pPr>
        <w:tabs>
          <w:tab w:val="left" w:pos="0"/>
        </w:tabs>
        <w:spacing w:after="240"/>
        <w:contextualSpacing/>
      </w:pPr>
      <w:proofErr w:type="gramStart"/>
      <w:r>
        <w:t>17</w:t>
      </w:r>
      <w:r w:rsidR="005C73C9">
        <w:t xml:space="preserve">  </w:t>
      </w:r>
      <w:r w:rsidR="00C543D6" w:rsidRPr="00241F24">
        <w:t>Lewis</w:t>
      </w:r>
      <w:proofErr w:type="gramEnd"/>
      <w:r w:rsidR="00C543D6" w:rsidRPr="00241F24">
        <w:t xml:space="preserve">, R., K. E. </w:t>
      </w:r>
      <w:proofErr w:type="spellStart"/>
      <w:r w:rsidR="00C543D6" w:rsidRPr="00241F24">
        <w:t>Asplin</w:t>
      </w:r>
      <w:proofErr w:type="spellEnd"/>
      <w:r w:rsidR="00C543D6" w:rsidRPr="00241F24">
        <w:t xml:space="preserve">, </w:t>
      </w:r>
      <w:r w:rsidR="00F913F5">
        <w:t>…</w:t>
      </w:r>
      <w:r w:rsidR="00C543D6" w:rsidRPr="00241F24">
        <w:t>, R. Barrett-</w:t>
      </w:r>
      <w:proofErr w:type="spellStart"/>
      <w:r w:rsidR="00C543D6" w:rsidRPr="00241F24">
        <w:t>Jolley</w:t>
      </w:r>
      <w:proofErr w:type="spellEnd"/>
      <w:r w:rsidR="00C543D6" w:rsidRPr="00241F24">
        <w:t xml:space="preserve">, 2011. </w:t>
      </w:r>
      <w:proofErr w:type="gramStart"/>
      <w:r w:rsidR="00C543D6" w:rsidRPr="00241F24">
        <w:t>The role of the membrane potential in</w:t>
      </w:r>
      <w:r w:rsidR="00F913F5">
        <w:t xml:space="preserve"> </w:t>
      </w:r>
      <w:r w:rsidR="00C543D6" w:rsidRPr="00241F24">
        <w:t>chondrocyte volume regulation.</w:t>
      </w:r>
      <w:proofErr w:type="gramEnd"/>
      <w:r w:rsidR="00C543D6" w:rsidRPr="00241F24">
        <w:t xml:space="preserve"> </w:t>
      </w:r>
      <w:r w:rsidR="00C543D6" w:rsidRPr="00241F24">
        <w:rPr>
          <w:i/>
        </w:rPr>
        <w:t xml:space="preserve">J. Cell. </w:t>
      </w:r>
      <w:proofErr w:type="gramStart"/>
      <w:r w:rsidR="00C543D6" w:rsidRPr="00241F24">
        <w:rPr>
          <w:i/>
        </w:rPr>
        <w:t>Physiol.</w:t>
      </w:r>
      <w:r w:rsidR="00C543D6" w:rsidRPr="00241F24">
        <w:t xml:space="preserve"> </w:t>
      </w:r>
      <w:r w:rsidR="00F913F5">
        <w:t>226:2979-2986.</w:t>
      </w:r>
      <w:proofErr w:type="gramEnd"/>
      <w:r w:rsidR="00C543D6" w:rsidRPr="00241F24">
        <w:t xml:space="preserve"> </w:t>
      </w:r>
    </w:p>
    <w:p w:rsidR="00CC2FD2" w:rsidRDefault="00CC2FD2" w:rsidP="004051A7">
      <w:pPr>
        <w:widowControl w:val="0"/>
        <w:contextualSpacing/>
        <w:jc w:val="both"/>
      </w:pPr>
      <w:bookmarkStart w:id="43" w:name="Chuetal2006"/>
      <w:bookmarkEnd w:id="43"/>
    </w:p>
    <w:p w:rsidR="00D70FC3" w:rsidRDefault="00225F6F" w:rsidP="004051A7">
      <w:pPr>
        <w:widowControl w:val="0"/>
        <w:contextualSpacing/>
        <w:jc w:val="both"/>
      </w:pPr>
      <w:proofErr w:type="gramStart"/>
      <w:r>
        <w:t xml:space="preserve">18  </w:t>
      </w:r>
      <w:proofErr w:type="spellStart"/>
      <w:r w:rsidRPr="00241F24">
        <w:t>Ince</w:t>
      </w:r>
      <w:proofErr w:type="spellEnd"/>
      <w:proofErr w:type="gramEnd"/>
      <w:r w:rsidRPr="00241F24">
        <w:t xml:space="preserve">, C., </w:t>
      </w:r>
      <w:r w:rsidR="00D70FC3">
        <w:t xml:space="preserve">E. </w:t>
      </w:r>
      <w:r w:rsidRPr="00241F24">
        <w:t xml:space="preserve">van </w:t>
      </w:r>
      <w:proofErr w:type="spellStart"/>
      <w:r w:rsidRPr="00241F24">
        <w:t>Bavel</w:t>
      </w:r>
      <w:proofErr w:type="spellEnd"/>
      <w:r w:rsidRPr="00241F24">
        <w:t xml:space="preserve">, and A.A. </w:t>
      </w:r>
      <w:proofErr w:type="spellStart"/>
      <w:r w:rsidRPr="00241F24">
        <w:t>Verveen</w:t>
      </w:r>
      <w:proofErr w:type="spellEnd"/>
      <w:r w:rsidRPr="00241F24">
        <w:t xml:space="preserve">. 1986.  Intracellular microelectrode measurements in small cells evaluated with the patch clamp technique. </w:t>
      </w:r>
      <w:proofErr w:type="spellStart"/>
      <w:r w:rsidRPr="00241F24">
        <w:rPr>
          <w:i/>
        </w:rPr>
        <w:t>Biophys</w:t>
      </w:r>
      <w:proofErr w:type="spellEnd"/>
      <w:r w:rsidRPr="00241F24">
        <w:rPr>
          <w:i/>
        </w:rPr>
        <w:t>. J.</w:t>
      </w:r>
      <w:r w:rsidRPr="00241F24">
        <w:t xml:space="preserve"> 50:1203-1209.</w:t>
      </w:r>
    </w:p>
    <w:p w:rsidR="00CC2FD2" w:rsidRDefault="00CC2FD2" w:rsidP="004051A7">
      <w:pPr>
        <w:widowControl w:val="0"/>
        <w:contextualSpacing/>
        <w:jc w:val="both"/>
      </w:pPr>
    </w:p>
    <w:p w:rsidR="00225F6F" w:rsidRPr="009F07F4" w:rsidRDefault="00D70FC3" w:rsidP="004051A7">
      <w:pPr>
        <w:widowControl w:val="0"/>
        <w:contextualSpacing/>
        <w:jc w:val="both"/>
      </w:pPr>
      <w:proofErr w:type="gramStart"/>
      <w:r>
        <w:t>19  Dubois</w:t>
      </w:r>
      <w:proofErr w:type="gramEnd"/>
      <w:r w:rsidR="00CC2FD2">
        <w:t>,</w:t>
      </w:r>
      <w:r>
        <w:t xml:space="preserve"> J. 2000. What is the true resting potential of small cells?  </w:t>
      </w:r>
      <w:r w:rsidR="009F07F4">
        <w:rPr>
          <w:i/>
        </w:rPr>
        <w:t xml:space="preserve">Gen. Physiol. </w:t>
      </w:r>
      <w:proofErr w:type="spellStart"/>
      <w:r w:rsidR="009F07F4">
        <w:rPr>
          <w:i/>
        </w:rPr>
        <w:t>Biophys</w:t>
      </w:r>
      <w:proofErr w:type="spellEnd"/>
      <w:r w:rsidR="009F07F4">
        <w:rPr>
          <w:i/>
        </w:rPr>
        <w:t xml:space="preserve">. </w:t>
      </w:r>
      <w:r w:rsidR="009F07F4">
        <w:t xml:space="preserve"> 19:3-7.</w:t>
      </w:r>
    </w:p>
    <w:p w:rsidR="00CC2FD2" w:rsidRDefault="00CC2FD2" w:rsidP="004051A7">
      <w:pPr>
        <w:widowControl w:val="0"/>
        <w:contextualSpacing/>
      </w:pPr>
    </w:p>
    <w:p w:rsidR="00225F6F" w:rsidRPr="0085760E" w:rsidRDefault="009F07F4" w:rsidP="004051A7">
      <w:pPr>
        <w:widowControl w:val="0"/>
        <w:contextualSpacing/>
      </w:pPr>
      <w:proofErr w:type="gramStart"/>
      <w:r>
        <w:t>20</w:t>
      </w:r>
      <w:r w:rsidR="00225F6F">
        <w:t xml:space="preserve">  Wilson</w:t>
      </w:r>
      <w:proofErr w:type="gramEnd"/>
      <w:r w:rsidR="00CC2FD2">
        <w:t>,</w:t>
      </w:r>
      <w:r w:rsidR="00225F6F">
        <w:t xml:space="preserve"> J</w:t>
      </w:r>
      <w:r w:rsidR="00CC2FD2">
        <w:t>.</w:t>
      </w:r>
      <w:r w:rsidR="00225F6F">
        <w:t>R</w:t>
      </w:r>
      <w:r w:rsidR="00CC2FD2">
        <w:t>.</w:t>
      </w:r>
      <w:r w:rsidR="00225F6F">
        <w:t>, R</w:t>
      </w:r>
      <w:r w:rsidR="00CC2FD2">
        <w:t>.</w:t>
      </w:r>
      <w:r w:rsidR="00225F6F">
        <w:t>B</w:t>
      </w:r>
      <w:r w:rsidR="00CC2FD2">
        <w:t>.</w:t>
      </w:r>
      <w:r w:rsidR="00225F6F">
        <w:t xml:space="preserve"> Clark, U</w:t>
      </w:r>
      <w:r w:rsidR="00CC2FD2">
        <w:t>.</w:t>
      </w:r>
      <w:r w:rsidR="00225F6F">
        <w:t xml:space="preserve"> </w:t>
      </w:r>
      <w:proofErr w:type="spellStart"/>
      <w:r w:rsidR="00225F6F">
        <w:t>Banderali</w:t>
      </w:r>
      <w:proofErr w:type="spellEnd"/>
      <w:r w:rsidR="00225F6F">
        <w:t xml:space="preserve"> and W</w:t>
      </w:r>
      <w:r w:rsidR="00CC2FD2">
        <w:t>.</w:t>
      </w:r>
      <w:r w:rsidR="00225F6F">
        <w:t>R</w:t>
      </w:r>
      <w:r w:rsidR="00CC2FD2">
        <w:t>.</w:t>
      </w:r>
      <w:r w:rsidR="00225F6F">
        <w:t xml:space="preserve"> Giles. 2011. Measurement of the membrane potential in small cells using patch clamp methods.  </w:t>
      </w:r>
      <w:r w:rsidR="00225F6F">
        <w:rPr>
          <w:i/>
        </w:rPr>
        <w:t>Channels</w:t>
      </w:r>
      <w:r w:rsidR="00225F6F">
        <w:t xml:space="preserve"> 5:530-537.   </w:t>
      </w:r>
    </w:p>
    <w:p w:rsidR="00225F6F" w:rsidRDefault="00225F6F" w:rsidP="004051A7">
      <w:pPr>
        <w:widowControl w:val="0"/>
        <w:contextualSpacing/>
        <w:jc w:val="both"/>
      </w:pPr>
    </w:p>
    <w:p w:rsidR="00225F6F" w:rsidRDefault="009F07F4" w:rsidP="004051A7">
      <w:pPr>
        <w:tabs>
          <w:tab w:val="left" w:pos="0"/>
        </w:tabs>
        <w:spacing w:after="240"/>
        <w:contextualSpacing/>
      </w:pPr>
      <w:proofErr w:type="gramStart"/>
      <w:r>
        <w:t>21</w:t>
      </w:r>
      <w:r w:rsidR="00225F6F">
        <w:t xml:space="preserve">  </w:t>
      </w:r>
      <w:proofErr w:type="spellStart"/>
      <w:r w:rsidR="00225F6F">
        <w:t>Busfield</w:t>
      </w:r>
      <w:proofErr w:type="spellEnd"/>
      <w:proofErr w:type="gramEnd"/>
      <w:r w:rsidR="00CC2FD2">
        <w:t>,</w:t>
      </w:r>
      <w:r w:rsidR="00225F6F">
        <w:t xml:space="preserve"> B</w:t>
      </w:r>
      <w:r w:rsidR="00CC2FD2">
        <w:t>.</w:t>
      </w:r>
      <w:r w:rsidR="00225F6F">
        <w:t>T</w:t>
      </w:r>
      <w:r w:rsidR="00CC2FD2">
        <w:t>.</w:t>
      </w:r>
      <w:r w:rsidR="00225F6F">
        <w:t xml:space="preserve">, </w:t>
      </w:r>
      <w:r w:rsidR="00CC2FD2">
        <w:t xml:space="preserve">and D.M. </w:t>
      </w:r>
      <w:r w:rsidR="00225F6F">
        <w:t>Romero</w:t>
      </w:r>
      <w:r w:rsidR="00CC2FD2">
        <w:t>.</w:t>
      </w:r>
      <w:r w:rsidR="00225F6F">
        <w:t xml:space="preserve"> </w:t>
      </w:r>
      <w:r w:rsidR="00CC2FD2">
        <w:t xml:space="preserve"> 2009. </w:t>
      </w:r>
      <w:r w:rsidR="00225F6F">
        <w:t>Pain Pump Use After Shoulder Arthroscopy As a Cau</w:t>
      </w:r>
      <w:r w:rsidR="00CC2FD2">
        <w:t xml:space="preserve">se of </w:t>
      </w:r>
      <w:proofErr w:type="spellStart"/>
      <w:r w:rsidR="00CC2FD2">
        <w:t>Glenohumeral</w:t>
      </w:r>
      <w:proofErr w:type="spellEnd"/>
      <w:r w:rsidR="00CC2FD2">
        <w:t xml:space="preserve"> </w:t>
      </w:r>
      <w:proofErr w:type="spellStart"/>
      <w:r w:rsidR="00CC2FD2">
        <w:t>Chondrolysis</w:t>
      </w:r>
      <w:proofErr w:type="spellEnd"/>
      <w:r w:rsidR="00225F6F">
        <w:t xml:space="preserve">. </w:t>
      </w:r>
      <w:r w:rsidR="00CC2FD2">
        <w:t xml:space="preserve"> </w:t>
      </w:r>
      <w:r w:rsidR="00225F6F">
        <w:t>Arthroscopy Association of North America; 1</w:t>
      </w:r>
      <w:r w:rsidR="00CC2FD2">
        <w:t>:(</w:t>
      </w:r>
      <w:proofErr w:type="gramStart"/>
      <w:r w:rsidR="00CC2FD2">
        <w:t>6)</w:t>
      </w:r>
      <w:r w:rsidR="00225F6F">
        <w:t>647</w:t>
      </w:r>
      <w:proofErr w:type="gramEnd"/>
      <w:r w:rsidR="00225F6F">
        <w:t xml:space="preserve">–52. </w:t>
      </w:r>
      <w:r w:rsidR="00225F6F">
        <w:cr/>
      </w:r>
    </w:p>
    <w:p w:rsidR="00AF18AC" w:rsidRPr="00AF18AC" w:rsidRDefault="009F07F4" w:rsidP="004051A7">
      <w:pPr>
        <w:tabs>
          <w:tab w:val="left" w:pos="0"/>
        </w:tabs>
        <w:spacing w:after="240"/>
        <w:contextualSpacing/>
      </w:pPr>
      <w:proofErr w:type="gramStart"/>
      <w:r>
        <w:t>22</w:t>
      </w:r>
      <w:r w:rsidR="00225F6F">
        <w:t xml:space="preserve"> </w:t>
      </w:r>
      <w:r>
        <w:t xml:space="preserve"> </w:t>
      </w:r>
      <w:proofErr w:type="spellStart"/>
      <w:r w:rsidR="00AF18AC">
        <w:t>Bailie</w:t>
      </w:r>
      <w:proofErr w:type="spellEnd"/>
      <w:proofErr w:type="gramEnd"/>
      <w:r w:rsidR="00AF18AC">
        <w:t xml:space="preserve">, D.S. and T.S. </w:t>
      </w:r>
      <w:proofErr w:type="spellStart"/>
      <w:r w:rsidR="00AF18AC">
        <w:t>Elle</w:t>
      </w:r>
      <w:r w:rsidR="00D5248D">
        <w:t>nbecker</w:t>
      </w:r>
      <w:proofErr w:type="spellEnd"/>
      <w:r w:rsidR="00D5248D">
        <w:t xml:space="preserve">. 2009.  Severe </w:t>
      </w:r>
      <w:proofErr w:type="spellStart"/>
      <w:r w:rsidR="00D5248D">
        <w:t>chondroly</w:t>
      </w:r>
      <w:r w:rsidR="00AF18AC">
        <w:t>sis</w:t>
      </w:r>
      <w:proofErr w:type="spellEnd"/>
      <w:r w:rsidR="00AF18AC">
        <w:t xml:space="preserve"> after shoulder arthroscopy:  A Case series. </w:t>
      </w:r>
      <w:r w:rsidR="00AF18AC">
        <w:rPr>
          <w:i/>
        </w:rPr>
        <w:t xml:space="preserve">J. Shoulder Elbow Surg. </w:t>
      </w:r>
      <w:r w:rsidR="00AF18AC">
        <w:t xml:space="preserve"> </w:t>
      </w:r>
      <w:proofErr w:type="gramStart"/>
      <w:r w:rsidR="00AF18AC">
        <w:t>18:742-747.</w:t>
      </w:r>
      <w:proofErr w:type="gramEnd"/>
    </w:p>
    <w:p w:rsidR="00D5248D" w:rsidRDefault="00D5248D" w:rsidP="004051A7">
      <w:pPr>
        <w:tabs>
          <w:tab w:val="left" w:pos="0"/>
        </w:tabs>
        <w:spacing w:after="240"/>
        <w:contextualSpacing/>
      </w:pPr>
    </w:p>
    <w:p w:rsidR="00D5248D" w:rsidRDefault="00D5248D" w:rsidP="00D5248D">
      <w:pPr>
        <w:tabs>
          <w:tab w:val="left" w:pos="640"/>
        </w:tabs>
        <w:spacing w:after="240"/>
        <w:contextualSpacing/>
      </w:pPr>
      <w:proofErr w:type="gramStart"/>
      <w:r>
        <w:t xml:space="preserve">23  </w:t>
      </w:r>
      <w:proofErr w:type="spellStart"/>
      <w:r>
        <w:t>Wiater</w:t>
      </w:r>
      <w:proofErr w:type="spellEnd"/>
      <w:proofErr w:type="gramEnd"/>
      <w:r>
        <w:t xml:space="preserve">, B.P., M.B. </w:t>
      </w:r>
      <w:proofErr w:type="spellStart"/>
      <w:r>
        <w:t>Neradilek</w:t>
      </w:r>
      <w:proofErr w:type="spellEnd"/>
      <w:r>
        <w:t xml:space="preserve"> … and F.A. </w:t>
      </w:r>
      <w:proofErr w:type="spellStart"/>
      <w:r>
        <w:t>Matsen</w:t>
      </w:r>
      <w:proofErr w:type="spellEnd"/>
      <w:r>
        <w:t xml:space="preserve">. 2011. Risk factors for </w:t>
      </w:r>
      <w:proofErr w:type="spellStart"/>
      <w:r>
        <w:t>chondrolysis</w:t>
      </w:r>
      <w:proofErr w:type="spellEnd"/>
      <w:r>
        <w:t xml:space="preserve"> of the </w:t>
      </w:r>
      <w:proofErr w:type="spellStart"/>
      <w:r>
        <w:t>glenohumeral</w:t>
      </w:r>
      <w:proofErr w:type="spellEnd"/>
      <w:r>
        <w:t xml:space="preserve"> joint: a study of three hundred and seventy-five shoulder arthroscopic procedures in the practice of an individual community surgeon. </w:t>
      </w:r>
      <w:r w:rsidRPr="00225F6F">
        <w:rPr>
          <w:i/>
        </w:rPr>
        <w:t>J. Bone Joint Surg. Am</w:t>
      </w:r>
      <w:r>
        <w:t>. 93(7)</w:t>
      </w:r>
      <w:proofErr w:type="gramStart"/>
      <w:r>
        <w:t>:615</w:t>
      </w:r>
      <w:proofErr w:type="gramEnd"/>
      <w:r>
        <w:t xml:space="preserve">–25. </w:t>
      </w:r>
    </w:p>
    <w:p w:rsidR="00225F6F" w:rsidRDefault="00225F6F" w:rsidP="004051A7">
      <w:pPr>
        <w:tabs>
          <w:tab w:val="left" w:pos="0"/>
        </w:tabs>
        <w:spacing w:after="240"/>
        <w:contextualSpacing/>
      </w:pPr>
    </w:p>
    <w:p w:rsidR="00225F6F" w:rsidRDefault="00D5248D" w:rsidP="004051A7">
      <w:pPr>
        <w:tabs>
          <w:tab w:val="left" w:pos="0"/>
        </w:tabs>
        <w:spacing w:after="240"/>
        <w:contextualSpacing/>
      </w:pPr>
      <w:proofErr w:type="gramStart"/>
      <w:r>
        <w:t>24</w:t>
      </w:r>
      <w:r w:rsidR="00225F6F">
        <w:t xml:space="preserve">  </w:t>
      </w:r>
      <w:proofErr w:type="spellStart"/>
      <w:r w:rsidR="00225F6F">
        <w:t>Gomoll</w:t>
      </w:r>
      <w:proofErr w:type="spellEnd"/>
      <w:proofErr w:type="gramEnd"/>
      <w:r w:rsidR="00AF18AC">
        <w:t>,</w:t>
      </w:r>
      <w:r w:rsidR="00225F6F">
        <w:t xml:space="preserve"> A</w:t>
      </w:r>
      <w:r w:rsidR="00AF18AC">
        <w:t>.</w:t>
      </w:r>
      <w:r w:rsidR="00225F6F">
        <w:t>H</w:t>
      </w:r>
      <w:r w:rsidR="00AF18AC">
        <w:t>.</w:t>
      </w:r>
      <w:r w:rsidR="00225F6F">
        <w:t xml:space="preserve">, </w:t>
      </w:r>
      <w:r w:rsidR="00AF18AC">
        <w:t xml:space="preserve">R.W. </w:t>
      </w:r>
      <w:r w:rsidR="00225F6F">
        <w:t xml:space="preserve">Kang, </w:t>
      </w:r>
      <w:r w:rsidR="00AF18AC">
        <w:t>…B.J.  Cole</w:t>
      </w:r>
      <w:r w:rsidR="00225F6F">
        <w:t xml:space="preserve">. </w:t>
      </w:r>
      <w:r w:rsidR="00AF18AC">
        <w:t xml:space="preserve"> 2006. </w:t>
      </w:r>
      <w:proofErr w:type="spellStart"/>
      <w:r w:rsidR="00AF18AC">
        <w:t>Chondrolysis</w:t>
      </w:r>
      <w:proofErr w:type="spellEnd"/>
      <w:r w:rsidR="00AF18AC">
        <w:t xml:space="preserve"> after continuous intra-articular bupivacaine i</w:t>
      </w:r>
      <w:r w:rsidR="00225F6F">
        <w:t xml:space="preserve">nfusion: </w:t>
      </w:r>
      <w:r w:rsidR="00AF18AC">
        <w:t xml:space="preserve"> An experimental model investigating </w:t>
      </w:r>
      <w:proofErr w:type="spellStart"/>
      <w:r w:rsidR="00AF18AC">
        <w:t>chondrotoxicity</w:t>
      </w:r>
      <w:proofErr w:type="spellEnd"/>
      <w:r w:rsidR="00AF18AC">
        <w:t xml:space="preserve"> in the rabbit s</w:t>
      </w:r>
      <w:r w:rsidR="0042574C">
        <w:t xml:space="preserve">houlder. Arthroscopy: </w:t>
      </w:r>
      <w:r w:rsidR="00225F6F">
        <w:t>J</w:t>
      </w:r>
      <w:r w:rsidR="0042574C">
        <w:t>.</w:t>
      </w:r>
      <w:r w:rsidR="00225F6F">
        <w:t xml:space="preserve"> </w:t>
      </w:r>
      <w:proofErr w:type="spellStart"/>
      <w:r w:rsidR="0042574C">
        <w:t>Arth</w:t>
      </w:r>
      <w:proofErr w:type="spellEnd"/>
      <w:r w:rsidR="0042574C">
        <w:t>. Rel. Surg</w:t>
      </w:r>
      <w:r w:rsidR="00225F6F">
        <w:t>. 22(8)</w:t>
      </w:r>
      <w:proofErr w:type="gramStart"/>
      <w:r w:rsidR="00225F6F">
        <w:t>:813</w:t>
      </w:r>
      <w:proofErr w:type="gramEnd"/>
      <w:r w:rsidR="00225F6F">
        <w:t>–</w:t>
      </w:r>
      <w:r w:rsidR="00AF18AC">
        <w:t>91</w:t>
      </w:r>
      <w:r w:rsidR="00225F6F">
        <w:t xml:space="preserve">9. </w:t>
      </w:r>
      <w:r w:rsidR="00225F6F">
        <w:cr/>
      </w:r>
    </w:p>
    <w:p w:rsidR="009F07F4" w:rsidRDefault="00D5248D" w:rsidP="004051A7">
      <w:pPr>
        <w:tabs>
          <w:tab w:val="left" w:pos="0"/>
        </w:tabs>
        <w:spacing w:after="240"/>
        <w:contextualSpacing/>
      </w:pPr>
      <w:r>
        <w:t>25</w:t>
      </w:r>
      <w:r w:rsidR="005C73C9">
        <w:t xml:space="preserve"> </w:t>
      </w:r>
      <w:r w:rsidR="00C543D6" w:rsidRPr="00241F24">
        <w:t xml:space="preserve">Chu, C. R., N. J. </w:t>
      </w:r>
      <w:proofErr w:type="spellStart"/>
      <w:r w:rsidR="00C543D6" w:rsidRPr="00241F24">
        <w:t>Izzo</w:t>
      </w:r>
      <w:proofErr w:type="spellEnd"/>
      <w:r w:rsidR="00C543D6" w:rsidRPr="00241F24">
        <w:t>, N.</w:t>
      </w:r>
      <w:r w:rsidR="00F913F5">
        <w:t xml:space="preserve"> E. Papas, and F. H. Fu, 2006. </w:t>
      </w:r>
      <w:r w:rsidR="005F1AE0">
        <w:t xml:space="preserve">In vitro exposure to 0.5% bupivacaine is </w:t>
      </w:r>
      <w:proofErr w:type="spellStart"/>
      <w:r w:rsidR="005F1AE0">
        <w:t>cytotoxic</w:t>
      </w:r>
      <w:proofErr w:type="spellEnd"/>
      <w:r w:rsidR="005F1AE0">
        <w:t xml:space="preserve"> to bovine articular c</w:t>
      </w:r>
      <w:r w:rsidR="00C543D6" w:rsidRPr="00241F24">
        <w:t xml:space="preserve">hondrocytes. </w:t>
      </w:r>
      <w:r w:rsidR="00C543D6" w:rsidRPr="00241F24">
        <w:rPr>
          <w:i/>
        </w:rPr>
        <w:t>J. Arthroscopy</w:t>
      </w:r>
      <w:r w:rsidR="00C543D6" w:rsidRPr="00241F24">
        <w:t xml:space="preserve"> 22:693-699. </w:t>
      </w:r>
    </w:p>
    <w:p w:rsidR="00D5248D" w:rsidRDefault="00D5248D" w:rsidP="004051A7">
      <w:pPr>
        <w:tabs>
          <w:tab w:val="left" w:pos="640"/>
        </w:tabs>
        <w:spacing w:after="240"/>
        <w:contextualSpacing/>
      </w:pPr>
    </w:p>
    <w:p w:rsidR="00D5248D" w:rsidRDefault="00D5248D" w:rsidP="00D5248D">
      <w:pPr>
        <w:tabs>
          <w:tab w:val="left" w:pos="640"/>
        </w:tabs>
        <w:spacing w:after="240"/>
        <w:contextualSpacing/>
      </w:pPr>
      <w:r>
        <w:t>*</w:t>
      </w:r>
      <w:proofErr w:type="gramStart"/>
      <w:r>
        <w:t xml:space="preserve">26  </w:t>
      </w:r>
      <w:proofErr w:type="spellStart"/>
      <w:r>
        <w:t>Rapley</w:t>
      </w:r>
      <w:proofErr w:type="spellEnd"/>
      <w:proofErr w:type="gramEnd"/>
      <w:r>
        <w:t xml:space="preserve">, J.H., R.C. Beavis, F.A. Barber.  2009. </w:t>
      </w:r>
      <w:proofErr w:type="spellStart"/>
      <w:r>
        <w:t>Glenohumeral</w:t>
      </w:r>
      <w:proofErr w:type="spellEnd"/>
      <w:r>
        <w:t xml:space="preserve"> </w:t>
      </w:r>
      <w:proofErr w:type="spellStart"/>
      <w:r>
        <w:t>Chondrolysis</w:t>
      </w:r>
      <w:proofErr w:type="spellEnd"/>
      <w:r>
        <w:t xml:space="preserve"> After Shoulder Arthroscopy Associated With Continuous Bupivacaine Infusion.  25(12)</w:t>
      </w:r>
      <w:proofErr w:type="gramStart"/>
      <w:r>
        <w:t>:1367</w:t>
      </w:r>
      <w:proofErr w:type="gramEnd"/>
      <w:r>
        <w:t xml:space="preserve">–73. </w:t>
      </w:r>
      <w:r>
        <w:cr/>
      </w:r>
    </w:p>
    <w:p w:rsidR="00D5248D" w:rsidRDefault="00D5248D" w:rsidP="00D5248D">
      <w:pPr>
        <w:tabs>
          <w:tab w:val="left" w:pos="640"/>
        </w:tabs>
        <w:spacing w:after="240"/>
        <w:contextualSpacing/>
      </w:pPr>
      <w:proofErr w:type="gramStart"/>
      <w:r>
        <w:t>27  Webb</w:t>
      </w:r>
      <w:proofErr w:type="gramEnd"/>
      <w:r>
        <w:t xml:space="preserve">, S.T., and S. </w:t>
      </w:r>
      <w:proofErr w:type="spellStart"/>
      <w:r>
        <w:t>Ghosh</w:t>
      </w:r>
      <w:proofErr w:type="spellEnd"/>
      <w:r>
        <w:t xml:space="preserve">. 2009. Intra-articular bupivacaine: potentially </w:t>
      </w:r>
      <w:proofErr w:type="spellStart"/>
      <w:r>
        <w:t>chondrotoxic</w:t>
      </w:r>
      <w:proofErr w:type="spellEnd"/>
      <w:r>
        <w:t xml:space="preserve">? </w:t>
      </w:r>
      <w:r w:rsidRPr="00225F6F">
        <w:rPr>
          <w:i/>
        </w:rPr>
        <w:t xml:space="preserve">Br. J. </w:t>
      </w:r>
      <w:proofErr w:type="spellStart"/>
      <w:r w:rsidRPr="00225F6F">
        <w:rPr>
          <w:i/>
        </w:rPr>
        <w:t>Anaes</w:t>
      </w:r>
      <w:proofErr w:type="spellEnd"/>
      <w:r>
        <w:t>. 102(4)</w:t>
      </w:r>
      <w:proofErr w:type="gramStart"/>
      <w:r>
        <w:t>:439</w:t>
      </w:r>
      <w:proofErr w:type="gramEnd"/>
      <w:r>
        <w:t xml:space="preserve">–41. </w:t>
      </w:r>
      <w:r>
        <w:cr/>
      </w:r>
    </w:p>
    <w:p w:rsidR="00D5248D" w:rsidRPr="00241F24" w:rsidRDefault="00D5248D" w:rsidP="00D5248D">
      <w:pPr>
        <w:tabs>
          <w:tab w:val="left" w:pos="640"/>
        </w:tabs>
        <w:spacing w:after="240"/>
        <w:contextualSpacing/>
      </w:pPr>
      <w:proofErr w:type="gramStart"/>
      <w:r>
        <w:t xml:space="preserve">28  </w:t>
      </w:r>
      <w:r w:rsidRPr="00241F24">
        <w:t>Clark</w:t>
      </w:r>
      <w:proofErr w:type="gramEnd"/>
      <w:r w:rsidRPr="00241F24">
        <w:t>, R. B., C.</w:t>
      </w:r>
      <w:r>
        <w:t xml:space="preserve"> Kondo, and W. R. Giles, 2011. </w:t>
      </w:r>
      <w:r w:rsidRPr="00241F24">
        <w:t>Two-pore K</w:t>
      </w:r>
      <w:r>
        <w:rPr>
          <w:noProof/>
          <w:vertAlign w:val="superscript"/>
        </w:rPr>
        <w:t>+</w:t>
      </w:r>
      <w:r w:rsidRPr="00241F24">
        <w:t xml:space="preserve"> channels contribute to membrane potential of isolated human articular chondrocytes. </w:t>
      </w:r>
      <w:r w:rsidRPr="0042574C">
        <w:rPr>
          <w:i/>
        </w:rPr>
        <w:t>J. Physiol</w:t>
      </w:r>
      <w:r w:rsidRPr="00241F24">
        <w:t xml:space="preserve">. </w:t>
      </w:r>
      <w:r>
        <w:t xml:space="preserve"> </w:t>
      </w:r>
      <w:proofErr w:type="gramStart"/>
      <w:r>
        <w:t>589:5071-5089.</w:t>
      </w:r>
      <w:proofErr w:type="gramEnd"/>
    </w:p>
    <w:p w:rsidR="00AF18AC" w:rsidRDefault="00AF18AC" w:rsidP="004051A7">
      <w:pPr>
        <w:tabs>
          <w:tab w:val="left" w:pos="640"/>
        </w:tabs>
        <w:spacing w:after="240"/>
        <w:contextualSpacing/>
      </w:pPr>
    </w:p>
    <w:p w:rsidR="00D5248D" w:rsidRDefault="00D5248D" w:rsidP="00D5248D">
      <w:pPr>
        <w:tabs>
          <w:tab w:val="left" w:pos="640"/>
        </w:tabs>
        <w:spacing w:after="240"/>
        <w:contextualSpacing/>
      </w:pPr>
      <w:proofErr w:type="gramStart"/>
      <w:r>
        <w:t>29</w:t>
      </w:r>
      <w:r w:rsidR="009F07F4">
        <w:t xml:space="preserve">  </w:t>
      </w:r>
      <w:proofErr w:type="spellStart"/>
      <w:r w:rsidR="009F07F4">
        <w:t>Punke</w:t>
      </w:r>
      <w:proofErr w:type="spellEnd"/>
      <w:proofErr w:type="gramEnd"/>
      <w:r w:rsidR="00AF18AC">
        <w:t>,</w:t>
      </w:r>
      <w:r w:rsidR="009F07F4">
        <w:t xml:space="preserve"> M</w:t>
      </w:r>
      <w:r w:rsidR="00AF18AC">
        <w:t>.</w:t>
      </w:r>
      <w:r w:rsidR="009F07F4">
        <w:t>A</w:t>
      </w:r>
      <w:r w:rsidR="00AF18AC">
        <w:t>.</w:t>
      </w:r>
      <w:r w:rsidR="009F07F4">
        <w:t xml:space="preserve">, </w:t>
      </w:r>
      <w:r w:rsidR="00AF18AC">
        <w:t xml:space="preserve">T. </w:t>
      </w:r>
      <w:proofErr w:type="spellStart"/>
      <w:r w:rsidR="009F07F4">
        <w:t>Licher</w:t>
      </w:r>
      <w:proofErr w:type="spellEnd"/>
      <w:r w:rsidR="009F07F4">
        <w:t xml:space="preserve">, </w:t>
      </w:r>
      <w:r w:rsidR="00AF18AC">
        <w:t xml:space="preserve">O. </w:t>
      </w:r>
      <w:r w:rsidR="009F07F4">
        <w:t xml:space="preserve">Pongs, </w:t>
      </w:r>
      <w:r w:rsidR="00AF18AC">
        <w:t xml:space="preserve">and P. </w:t>
      </w:r>
      <w:proofErr w:type="spellStart"/>
      <w:r w:rsidR="009F07F4">
        <w:t>Friederich</w:t>
      </w:r>
      <w:proofErr w:type="spellEnd"/>
      <w:r w:rsidR="009F07F4">
        <w:t xml:space="preserve">. </w:t>
      </w:r>
      <w:r w:rsidR="00AF18AC">
        <w:t>2003. Inhibition of human TREK-1 c</w:t>
      </w:r>
      <w:r w:rsidR="009F07F4">
        <w:t>hann</w:t>
      </w:r>
      <w:r w:rsidR="00AF18AC">
        <w:t>els by b</w:t>
      </w:r>
      <w:r w:rsidR="0042574C">
        <w:t xml:space="preserve">upivacaine. </w:t>
      </w:r>
      <w:proofErr w:type="spellStart"/>
      <w:r w:rsidR="0042574C">
        <w:t>Anesth</w:t>
      </w:r>
      <w:proofErr w:type="spellEnd"/>
      <w:r w:rsidR="0042574C">
        <w:t>.</w:t>
      </w:r>
      <w:r w:rsidR="009F07F4">
        <w:t xml:space="preserve"> </w:t>
      </w:r>
      <w:proofErr w:type="spellStart"/>
      <w:r w:rsidR="0042574C">
        <w:t>Analg</w:t>
      </w:r>
      <w:proofErr w:type="spellEnd"/>
      <w:r w:rsidR="00AF18AC">
        <w:t xml:space="preserve">. </w:t>
      </w:r>
      <w:proofErr w:type="gramStart"/>
      <w:r w:rsidR="009F07F4">
        <w:t>1</w:t>
      </w:r>
      <w:r w:rsidR="00AF18AC">
        <w:t>:</w:t>
      </w:r>
      <w:r w:rsidR="009F07F4">
        <w:t>665–73.</w:t>
      </w:r>
      <w:proofErr w:type="gramEnd"/>
      <w:r w:rsidR="009F07F4">
        <w:t xml:space="preserve"> </w:t>
      </w:r>
      <w:r w:rsidR="009F07F4">
        <w:cr/>
      </w:r>
      <w:bookmarkStart w:id="44" w:name="UNKNOWN"/>
      <w:bookmarkStart w:id="45" w:name="Clarketal2011"/>
      <w:bookmarkStart w:id="46" w:name="BarrettJolleyetal2010"/>
      <w:bookmarkEnd w:id="44"/>
      <w:bookmarkEnd w:id="45"/>
      <w:bookmarkEnd w:id="46"/>
    </w:p>
    <w:p w:rsidR="00BE495A" w:rsidRPr="00241F24" w:rsidRDefault="009F07F4" w:rsidP="00D5248D">
      <w:pPr>
        <w:tabs>
          <w:tab w:val="left" w:pos="640"/>
        </w:tabs>
        <w:spacing w:after="240"/>
        <w:contextualSpacing/>
      </w:pPr>
      <w:proofErr w:type="gramStart"/>
      <w:r>
        <w:t>30</w:t>
      </w:r>
      <w:r w:rsidR="005C73C9">
        <w:t xml:space="preserve">  </w:t>
      </w:r>
      <w:r w:rsidR="00C543D6" w:rsidRPr="00241F24">
        <w:t>Barrett</w:t>
      </w:r>
      <w:proofErr w:type="gramEnd"/>
      <w:r w:rsidR="00C543D6" w:rsidRPr="00241F24">
        <w:t>-</w:t>
      </w:r>
      <w:proofErr w:type="spellStart"/>
      <w:r w:rsidR="00C543D6" w:rsidRPr="00241F24">
        <w:t>Jolley</w:t>
      </w:r>
      <w:proofErr w:type="spellEnd"/>
      <w:r w:rsidR="00C543D6" w:rsidRPr="00241F24">
        <w:t>, R., R. Lewis, R. </w:t>
      </w:r>
      <w:proofErr w:type="spellStart"/>
      <w:r w:rsidR="00C543D6" w:rsidRPr="00241F24">
        <w:t>Fa</w:t>
      </w:r>
      <w:r w:rsidR="00B722EC">
        <w:t>llman</w:t>
      </w:r>
      <w:proofErr w:type="spellEnd"/>
      <w:r w:rsidR="00B722EC">
        <w:t>, and A. </w:t>
      </w:r>
      <w:proofErr w:type="spellStart"/>
      <w:r w:rsidR="00B722EC">
        <w:t>Mobasheri</w:t>
      </w:r>
      <w:proofErr w:type="spellEnd"/>
      <w:r w:rsidR="00B722EC">
        <w:t xml:space="preserve">, 2010. </w:t>
      </w:r>
      <w:proofErr w:type="gramStart"/>
      <w:r w:rsidR="00C543D6" w:rsidRPr="00241F24">
        <w:t xml:space="preserve">The emerging chondrocyte </w:t>
      </w:r>
      <w:proofErr w:type="spellStart"/>
      <w:r w:rsidR="00C543D6" w:rsidRPr="00241F24">
        <w:t>channelome</w:t>
      </w:r>
      <w:proofErr w:type="spellEnd"/>
      <w:r w:rsidR="00C543D6" w:rsidRPr="00241F24">
        <w:t>.</w:t>
      </w:r>
      <w:proofErr w:type="gramEnd"/>
      <w:r w:rsidR="00C543D6" w:rsidRPr="00241F24">
        <w:t xml:space="preserve"> </w:t>
      </w:r>
      <w:r w:rsidR="00C543D6" w:rsidRPr="00241F24">
        <w:rPr>
          <w:i/>
        </w:rPr>
        <w:t xml:space="preserve">Front. </w:t>
      </w:r>
      <w:proofErr w:type="gramStart"/>
      <w:r w:rsidR="00C543D6" w:rsidRPr="00241F24">
        <w:rPr>
          <w:i/>
        </w:rPr>
        <w:t>Physiol.</w:t>
      </w:r>
      <w:r w:rsidR="00C543D6" w:rsidRPr="00241F24">
        <w:t xml:space="preserve"> </w:t>
      </w:r>
      <w:r w:rsidR="00F913F5">
        <w:t>223:511-518.</w:t>
      </w:r>
      <w:proofErr w:type="gramEnd"/>
      <w:r w:rsidR="00C543D6" w:rsidRPr="00241F24">
        <w:t xml:space="preserve"> </w:t>
      </w:r>
    </w:p>
    <w:p w:rsidR="00BE495A" w:rsidRPr="00241F24" w:rsidRDefault="009F07F4" w:rsidP="004051A7">
      <w:pPr>
        <w:pStyle w:val="ListContents"/>
        <w:spacing w:after="283"/>
        <w:ind w:left="0"/>
        <w:contextualSpacing/>
        <w:rPr>
          <w:rFonts w:ascii="Arial" w:hAnsi="Arial"/>
        </w:rPr>
      </w:pPr>
      <w:bookmarkStart w:id="47" w:name="HorriganAldrich2002"/>
      <w:bookmarkStart w:id="48" w:name="Clarketal2010"/>
      <w:bookmarkEnd w:id="47"/>
      <w:bookmarkEnd w:id="48"/>
      <w:proofErr w:type="gramStart"/>
      <w:r>
        <w:rPr>
          <w:rFonts w:ascii="Arial" w:hAnsi="Arial"/>
        </w:rPr>
        <w:t>31</w:t>
      </w:r>
      <w:r w:rsidR="005C73C9">
        <w:rPr>
          <w:rFonts w:ascii="Arial" w:hAnsi="Arial"/>
        </w:rPr>
        <w:t xml:space="preserve">  </w:t>
      </w:r>
      <w:r w:rsidR="00C543D6" w:rsidRPr="00241F24">
        <w:rPr>
          <w:rFonts w:ascii="Arial" w:hAnsi="Arial"/>
        </w:rPr>
        <w:t>Clark</w:t>
      </w:r>
      <w:proofErr w:type="gramEnd"/>
      <w:r w:rsidR="00C543D6" w:rsidRPr="00241F24">
        <w:rPr>
          <w:rFonts w:ascii="Arial" w:hAnsi="Arial"/>
        </w:rPr>
        <w:t>, R. B., N. </w:t>
      </w:r>
      <w:proofErr w:type="spellStart"/>
      <w:r w:rsidR="00C543D6" w:rsidRPr="00241F24">
        <w:rPr>
          <w:rFonts w:ascii="Arial" w:hAnsi="Arial"/>
        </w:rPr>
        <w:t>Hatano</w:t>
      </w:r>
      <w:proofErr w:type="spellEnd"/>
      <w:r w:rsidR="00C543D6" w:rsidRPr="00241F24">
        <w:rPr>
          <w:rFonts w:ascii="Arial" w:hAnsi="Arial"/>
        </w:rPr>
        <w:t xml:space="preserve">, </w:t>
      </w:r>
      <w:r w:rsidR="005F1AE0">
        <w:rPr>
          <w:rFonts w:ascii="Arial" w:hAnsi="Arial"/>
        </w:rPr>
        <w:t>…</w:t>
      </w:r>
      <w:r w:rsidR="00C543D6" w:rsidRPr="00241F24">
        <w:rPr>
          <w:rFonts w:ascii="Arial" w:hAnsi="Arial"/>
        </w:rPr>
        <w:t xml:space="preserve"> and W. R. Giles, 2010. Voltage-gated K+ currents in mouse articular chondrocytes regulate membrane potential. </w:t>
      </w:r>
      <w:r w:rsidR="00C543D6" w:rsidRPr="00241F24">
        <w:rPr>
          <w:rFonts w:ascii="Arial" w:hAnsi="Arial"/>
          <w:i/>
        </w:rPr>
        <w:t>Channels</w:t>
      </w:r>
      <w:r w:rsidR="00C543D6" w:rsidRPr="00241F24">
        <w:rPr>
          <w:rFonts w:ascii="Arial" w:hAnsi="Arial"/>
        </w:rPr>
        <w:t xml:space="preserve"> 4:179-191. </w:t>
      </w:r>
    </w:p>
    <w:p w:rsidR="00655340" w:rsidRDefault="009F07F4" w:rsidP="004051A7">
      <w:pPr>
        <w:widowControl w:val="0"/>
        <w:contextualSpacing/>
        <w:jc w:val="both"/>
      </w:pPr>
      <w:bookmarkStart w:id="49" w:name="Maleckaretal2009"/>
      <w:bookmarkEnd w:id="49"/>
      <w:proofErr w:type="gramStart"/>
      <w:r>
        <w:t xml:space="preserve">32  </w:t>
      </w:r>
      <w:r w:rsidR="00655340" w:rsidRPr="00241F24">
        <w:t>Wilson</w:t>
      </w:r>
      <w:proofErr w:type="gramEnd"/>
      <w:r w:rsidR="00655340" w:rsidRPr="00241F24">
        <w:t xml:space="preserve">, J.R., N.A. Duncan, </w:t>
      </w:r>
      <w:r w:rsidR="0034701B">
        <w:t>W.R. Giles and</w:t>
      </w:r>
      <w:r w:rsidR="00655340" w:rsidRPr="00241F24">
        <w:t xml:space="preserve"> R.B. Clark. 2004. A voltage-dependent K</w:t>
      </w:r>
      <w:r w:rsidR="00655340" w:rsidRPr="00241F24">
        <w:rPr>
          <w:vertAlign w:val="superscript"/>
        </w:rPr>
        <w:t>+</w:t>
      </w:r>
      <w:r w:rsidR="00655340" w:rsidRPr="00241F24">
        <w:t xml:space="preserve"> current contributes to membrane potential of acutely isolated canine articular chondrocytes. </w:t>
      </w:r>
      <w:r w:rsidR="00655340" w:rsidRPr="00241F24">
        <w:rPr>
          <w:i/>
        </w:rPr>
        <w:t>J. Physiol.</w:t>
      </w:r>
      <w:r w:rsidR="00655340" w:rsidRPr="00241F24">
        <w:t xml:space="preserve"> 557:93-104.</w:t>
      </w:r>
      <w:r w:rsidR="00655340">
        <w:t xml:space="preserve">  </w:t>
      </w:r>
    </w:p>
    <w:p w:rsidR="00655340" w:rsidRPr="00241F24" w:rsidRDefault="007F4481" w:rsidP="004051A7">
      <w:pPr>
        <w:pStyle w:val="ListContents"/>
        <w:spacing w:after="283"/>
        <w:ind w:left="0"/>
        <w:contextualSpacing/>
        <w:rPr>
          <w:rFonts w:ascii="Arial" w:hAnsi="Arial"/>
        </w:rPr>
      </w:pPr>
      <w:proofErr w:type="gramStart"/>
      <w:r>
        <w:rPr>
          <w:rFonts w:ascii="Arial" w:hAnsi="Arial"/>
        </w:rPr>
        <w:t>33</w:t>
      </w:r>
      <w:r w:rsidR="00655340">
        <w:rPr>
          <w:rFonts w:ascii="Arial" w:hAnsi="Arial"/>
        </w:rPr>
        <w:t xml:space="preserve"> </w:t>
      </w:r>
      <w:r w:rsidR="0042574C">
        <w:rPr>
          <w:rFonts w:ascii="Arial" w:hAnsi="Arial"/>
        </w:rPr>
        <w:t xml:space="preserve"> </w:t>
      </w:r>
      <w:proofErr w:type="spellStart"/>
      <w:r w:rsidR="00655340" w:rsidRPr="00241F24">
        <w:rPr>
          <w:rFonts w:ascii="Arial" w:hAnsi="Arial"/>
        </w:rPr>
        <w:t>Mobasheri</w:t>
      </w:r>
      <w:proofErr w:type="spellEnd"/>
      <w:proofErr w:type="gramEnd"/>
      <w:r w:rsidR="00655340" w:rsidRPr="00241F24">
        <w:rPr>
          <w:rFonts w:ascii="Arial" w:hAnsi="Arial"/>
        </w:rPr>
        <w:t xml:space="preserve">, A., R. J. </w:t>
      </w:r>
      <w:proofErr w:type="spellStart"/>
      <w:r w:rsidR="00655340" w:rsidRPr="00241F24">
        <w:rPr>
          <w:rFonts w:ascii="Arial" w:hAnsi="Arial"/>
        </w:rPr>
        <w:t>Errington</w:t>
      </w:r>
      <w:proofErr w:type="spellEnd"/>
      <w:r w:rsidR="00655340" w:rsidRPr="00241F24">
        <w:rPr>
          <w:rFonts w:ascii="Arial" w:hAnsi="Arial"/>
        </w:rPr>
        <w:t>, S. </w:t>
      </w:r>
      <w:r w:rsidR="00655340">
        <w:rPr>
          <w:rFonts w:ascii="Arial" w:hAnsi="Arial"/>
        </w:rPr>
        <w:t xml:space="preserve"> </w:t>
      </w:r>
      <w:proofErr w:type="gramStart"/>
      <w:r w:rsidR="00655340">
        <w:rPr>
          <w:rFonts w:ascii="Arial" w:hAnsi="Arial"/>
        </w:rPr>
        <w:t>and</w:t>
      </w:r>
      <w:proofErr w:type="gramEnd"/>
      <w:r w:rsidR="00655340">
        <w:rPr>
          <w:rFonts w:ascii="Arial" w:hAnsi="Arial"/>
        </w:rPr>
        <w:t xml:space="preserve"> J. P. Urban, 1997. </w:t>
      </w:r>
      <w:proofErr w:type="gramStart"/>
      <w:r w:rsidR="00655340" w:rsidRPr="00241F24">
        <w:rPr>
          <w:rFonts w:ascii="Arial" w:hAnsi="Arial"/>
        </w:rPr>
        <w:t>Characterization of the Na</w:t>
      </w:r>
      <w:r w:rsidR="00655340" w:rsidRPr="005F1AE0">
        <w:rPr>
          <w:rFonts w:ascii="Arial" w:hAnsi="Arial"/>
          <w:vertAlign w:val="superscript"/>
        </w:rPr>
        <w:t>+</w:t>
      </w:r>
      <w:r w:rsidR="00655340" w:rsidRPr="00241F24">
        <w:rPr>
          <w:rFonts w:ascii="Arial" w:hAnsi="Arial"/>
        </w:rPr>
        <w:t>, K</w:t>
      </w:r>
      <w:r w:rsidR="00655340" w:rsidRPr="005F1AE0">
        <w:rPr>
          <w:rFonts w:ascii="Arial" w:hAnsi="Arial"/>
          <w:vertAlign w:val="superscript"/>
        </w:rPr>
        <w:t>+</w:t>
      </w:r>
      <w:r w:rsidR="00655340" w:rsidRPr="00241F24">
        <w:rPr>
          <w:rFonts w:ascii="Arial" w:hAnsi="Arial"/>
        </w:rPr>
        <w:t>-</w:t>
      </w:r>
      <w:proofErr w:type="spellStart"/>
      <w:r w:rsidR="00655340" w:rsidRPr="00241F24">
        <w:rPr>
          <w:rFonts w:ascii="Arial" w:hAnsi="Arial"/>
        </w:rPr>
        <w:t>ATPase</w:t>
      </w:r>
      <w:proofErr w:type="spellEnd"/>
      <w:r w:rsidR="00655340" w:rsidRPr="00241F24">
        <w:rPr>
          <w:rFonts w:ascii="Arial" w:hAnsi="Arial"/>
        </w:rPr>
        <w:t xml:space="preserve"> in isolated bovine articular chondrocytes; molecular evidence for multiple alpha and beta isoforms.</w:t>
      </w:r>
      <w:proofErr w:type="gramEnd"/>
      <w:r w:rsidR="00655340" w:rsidRPr="00241F24">
        <w:rPr>
          <w:rFonts w:ascii="Arial" w:hAnsi="Arial"/>
        </w:rPr>
        <w:t xml:space="preserve"> </w:t>
      </w:r>
      <w:r w:rsidR="00655340" w:rsidRPr="00241F24">
        <w:rPr>
          <w:rFonts w:ascii="Arial" w:hAnsi="Arial"/>
          <w:i/>
        </w:rPr>
        <w:t>Cell Biol. Int.</w:t>
      </w:r>
      <w:r w:rsidR="00655340" w:rsidRPr="00241F24">
        <w:rPr>
          <w:rFonts w:ascii="Arial" w:hAnsi="Arial"/>
        </w:rPr>
        <w:t xml:space="preserve"> 21:201-212. </w:t>
      </w:r>
    </w:p>
    <w:p w:rsidR="00655340" w:rsidRDefault="00655340" w:rsidP="004051A7">
      <w:pPr>
        <w:pStyle w:val="ListContents"/>
        <w:spacing w:after="283"/>
        <w:ind w:left="0"/>
        <w:contextualSpacing/>
        <w:rPr>
          <w:rFonts w:ascii="Arial" w:hAnsi="Arial"/>
        </w:rPr>
      </w:pPr>
    </w:p>
    <w:p w:rsidR="00225F6F" w:rsidRPr="00241F24" w:rsidRDefault="007F4481" w:rsidP="004051A7">
      <w:pPr>
        <w:pStyle w:val="ListContents"/>
        <w:spacing w:after="283"/>
        <w:ind w:left="0"/>
        <w:contextualSpacing/>
        <w:rPr>
          <w:rFonts w:ascii="Arial" w:hAnsi="Arial"/>
        </w:rPr>
      </w:pPr>
      <w:bookmarkStart w:id="50" w:name="Mobasherietal1997"/>
      <w:bookmarkStart w:id="51" w:name="DartStanden1994"/>
      <w:bookmarkStart w:id="52" w:name="Mobasherietal2007"/>
      <w:bookmarkEnd w:id="50"/>
      <w:bookmarkEnd w:id="51"/>
      <w:bookmarkEnd w:id="52"/>
      <w:proofErr w:type="gramStart"/>
      <w:r>
        <w:rPr>
          <w:rFonts w:ascii="Arial" w:hAnsi="Arial"/>
        </w:rPr>
        <w:t>34</w:t>
      </w:r>
      <w:r w:rsidR="00225F6F">
        <w:rPr>
          <w:rFonts w:ascii="Arial" w:hAnsi="Arial"/>
        </w:rPr>
        <w:t xml:space="preserve">  </w:t>
      </w:r>
      <w:proofErr w:type="spellStart"/>
      <w:r w:rsidR="00225F6F">
        <w:rPr>
          <w:rFonts w:ascii="Arial" w:hAnsi="Arial"/>
        </w:rPr>
        <w:t>Otte</w:t>
      </w:r>
      <w:proofErr w:type="spellEnd"/>
      <w:proofErr w:type="gramEnd"/>
      <w:r w:rsidR="00225F6F">
        <w:rPr>
          <w:rFonts w:ascii="Arial" w:hAnsi="Arial"/>
        </w:rPr>
        <w:t xml:space="preserve">, P., 1991. </w:t>
      </w:r>
      <w:proofErr w:type="gramStart"/>
      <w:r w:rsidR="00225F6F" w:rsidRPr="00241F24">
        <w:rPr>
          <w:rFonts w:ascii="Arial" w:hAnsi="Arial"/>
        </w:rPr>
        <w:t>Basic cell metabolism of articular cartilage.</w:t>
      </w:r>
      <w:proofErr w:type="gramEnd"/>
      <w:r w:rsidR="00225F6F">
        <w:rPr>
          <w:rFonts w:ascii="Arial" w:hAnsi="Arial"/>
        </w:rPr>
        <w:t xml:space="preserve"> </w:t>
      </w:r>
      <w:r w:rsidR="00225F6F" w:rsidRPr="00241F24">
        <w:rPr>
          <w:rFonts w:ascii="Arial" w:hAnsi="Arial"/>
        </w:rPr>
        <w:t xml:space="preserve"> </w:t>
      </w:r>
      <w:proofErr w:type="spellStart"/>
      <w:r w:rsidR="00225F6F" w:rsidRPr="00241F24">
        <w:rPr>
          <w:rFonts w:ascii="Arial" w:hAnsi="Arial"/>
        </w:rPr>
        <w:t>Manometric</w:t>
      </w:r>
      <w:proofErr w:type="spellEnd"/>
      <w:r w:rsidR="00225F6F" w:rsidRPr="00241F24">
        <w:rPr>
          <w:rFonts w:ascii="Arial" w:hAnsi="Arial"/>
        </w:rPr>
        <w:t xml:space="preserve"> studies. </w:t>
      </w:r>
      <w:r w:rsidR="00225F6F" w:rsidRPr="00241F24">
        <w:rPr>
          <w:rFonts w:ascii="Arial" w:hAnsi="Arial"/>
          <w:i/>
        </w:rPr>
        <w:t xml:space="preserve">Z. </w:t>
      </w:r>
      <w:proofErr w:type="spellStart"/>
      <w:r w:rsidR="00225F6F" w:rsidRPr="00241F24">
        <w:rPr>
          <w:rFonts w:ascii="Arial" w:hAnsi="Arial"/>
          <w:i/>
        </w:rPr>
        <w:t>Rheumatol</w:t>
      </w:r>
      <w:proofErr w:type="spellEnd"/>
      <w:r w:rsidR="00225F6F" w:rsidRPr="00241F24">
        <w:rPr>
          <w:rFonts w:ascii="Arial" w:hAnsi="Arial"/>
          <w:i/>
        </w:rPr>
        <w:t>.</w:t>
      </w:r>
      <w:r w:rsidR="00225F6F" w:rsidRPr="00241F24">
        <w:rPr>
          <w:rFonts w:ascii="Arial" w:hAnsi="Arial"/>
        </w:rPr>
        <w:t xml:space="preserve"> 50:304-312. </w:t>
      </w:r>
    </w:p>
    <w:p w:rsidR="00655340" w:rsidRDefault="00655340" w:rsidP="004051A7">
      <w:pPr>
        <w:pStyle w:val="ListContents"/>
        <w:spacing w:after="283"/>
        <w:ind w:left="0"/>
        <w:contextualSpacing/>
        <w:rPr>
          <w:rFonts w:ascii="Arial" w:hAnsi="Arial"/>
        </w:rPr>
      </w:pPr>
    </w:p>
    <w:p w:rsidR="00655340" w:rsidRPr="00241F24" w:rsidRDefault="007F4481" w:rsidP="004051A7">
      <w:pPr>
        <w:pStyle w:val="ListContents"/>
        <w:spacing w:after="283"/>
        <w:ind w:left="0"/>
        <w:contextualSpacing/>
        <w:rPr>
          <w:rFonts w:ascii="Arial" w:hAnsi="Arial"/>
        </w:rPr>
      </w:pPr>
      <w:proofErr w:type="gramStart"/>
      <w:r>
        <w:rPr>
          <w:rFonts w:ascii="Arial" w:hAnsi="Arial"/>
        </w:rPr>
        <w:t>35</w:t>
      </w:r>
      <w:r w:rsidR="00655340">
        <w:rPr>
          <w:rFonts w:ascii="Arial" w:hAnsi="Arial"/>
        </w:rPr>
        <w:t xml:space="preserve">  </w:t>
      </w:r>
      <w:r w:rsidR="00655340" w:rsidRPr="00241F24">
        <w:rPr>
          <w:rFonts w:ascii="Arial" w:hAnsi="Arial"/>
        </w:rPr>
        <w:t>Lee</w:t>
      </w:r>
      <w:proofErr w:type="gramEnd"/>
      <w:r w:rsidR="00655340" w:rsidRPr="00241F24">
        <w:rPr>
          <w:rFonts w:ascii="Arial" w:hAnsi="Arial"/>
        </w:rPr>
        <w:t>,</w:t>
      </w:r>
      <w:r w:rsidR="00655340">
        <w:rPr>
          <w:rFonts w:ascii="Arial" w:hAnsi="Arial"/>
        </w:rPr>
        <w:t xml:space="preserve"> R. B., and J. P. Urban, 1997. </w:t>
      </w:r>
      <w:proofErr w:type="gramStart"/>
      <w:r w:rsidR="00655340" w:rsidRPr="00241F24">
        <w:rPr>
          <w:rFonts w:ascii="Arial" w:hAnsi="Arial"/>
        </w:rPr>
        <w:t>Evidence for a negative Pasteur effect in articular cartilage.</w:t>
      </w:r>
      <w:proofErr w:type="gramEnd"/>
      <w:r w:rsidR="00655340" w:rsidRPr="00241F24">
        <w:rPr>
          <w:rFonts w:ascii="Arial" w:hAnsi="Arial"/>
        </w:rPr>
        <w:t xml:space="preserve"> </w:t>
      </w:r>
      <w:r w:rsidR="00655340">
        <w:rPr>
          <w:rFonts w:ascii="Arial" w:hAnsi="Arial"/>
        </w:rPr>
        <w:t xml:space="preserve"> </w:t>
      </w:r>
      <w:proofErr w:type="spellStart"/>
      <w:r w:rsidR="00655340" w:rsidRPr="00241F24">
        <w:rPr>
          <w:rFonts w:ascii="Arial" w:hAnsi="Arial"/>
          <w:i/>
        </w:rPr>
        <w:t>Biochem</w:t>
      </w:r>
      <w:proofErr w:type="spellEnd"/>
      <w:r w:rsidR="00655340" w:rsidRPr="00241F24">
        <w:rPr>
          <w:rFonts w:ascii="Arial" w:hAnsi="Arial"/>
          <w:i/>
        </w:rPr>
        <w:t>. J.</w:t>
      </w:r>
      <w:r w:rsidR="00655340" w:rsidRPr="00241F24">
        <w:rPr>
          <w:rFonts w:ascii="Arial" w:hAnsi="Arial"/>
        </w:rPr>
        <w:t xml:space="preserve"> 321:95-102. </w:t>
      </w:r>
    </w:p>
    <w:p w:rsidR="00655340" w:rsidRDefault="00655340" w:rsidP="004051A7">
      <w:pPr>
        <w:pStyle w:val="ListContents"/>
        <w:spacing w:after="283"/>
        <w:ind w:left="0"/>
        <w:contextualSpacing/>
        <w:rPr>
          <w:rFonts w:ascii="Arial" w:hAnsi="Arial"/>
        </w:rPr>
      </w:pPr>
    </w:p>
    <w:p w:rsidR="007F4481" w:rsidRPr="00241F24" w:rsidRDefault="007F4481" w:rsidP="004051A7">
      <w:pPr>
        <w:pStyle w:val="ListContents"/>
        <w:spacing w:after="283"/>
        <w:ind w:left="0"/>
        <w:contextualSpacing/>
        <w:rPr>
          <w:rFonts w:ascii="Arial" w:hAnsi="Arial"/>
        </w:rPr>
      </w:pPr>
      <w:proofErr w:type="gramStart"/>
      <w:r>
        <w:rPr>
          <w:rFonts w:ascii="Arial" w:hAnsi="Arial"/>
        </w:rPr>
        <w:t xml:space="preserve">36  </w:t>
      </w:r>
      <w:r w:rsidRPr="00241F24">
        <w:rPr>
          <w:rFonts w:ascii="Arial" w:hAnsi="Arial"/>
        </w:rPr>
        <w:t>Mow</w:t>
      </w:r>
      <w:proofErr w:type="gramEnd"/>
      <w:r w:rsidRPr="00241F24">
        <w:rPr>
          <w:rFonts w:ascii="Arial" w:hAnsi="Arial"/>
        </w:rPr>
        <w:t>, V. C., C. </w:t>
      </w:r>
      <w:r>
        <w:rPr>
          <w:rFonts w:ascii="Arial" w:hAnsi="Arial"/>
        </w:rPr>
        <w:t xml:space="preserve">C. Wang, and C. T. Hung, 1999. </w:t>
      </w:r>
      <w:proofErr w:type="gramStart"/>
      <w:r w:rsidRPr="00241F24">
        <w:rPr>
          <w:rFonts w:ascii="Arial" w:hAnsi="Arial"/>
        </w:rPr>
        <w:t>The extracellular matrix, interstitial fluid and ions as a mechanical signal transducer in articular cartilage.</w:t>
      </w:r>
      <w:proofErr w:type="gramEnd"/>
      <w:r w:rsidRPr="00241F24">
        <w:rPr>
          <w:rFonts w:ascii="Arial" w:hAnsi="Arial"/>
        </w:rPr>
        <w:t xml:space="preserve"> </w:t>
      </w:r>
      <w:proofErr w:type="spellStart"/>
      <w:r w:rsidRPr="00241F24">
        <w:rPr>
          <w:rFonts w:ascii="Arial" w:hAnsi="Arial"/>
          <w:i/>
        </w:rPr>
        <w:t>Osteoarthr</w:t>
      </w:r>
      <w:proofErr w:type="spellEnd"/>
      <w:r w:rsidRPr="00241F24">
        <w:rPr>
          <w:rFonts w:ascii="Arial" w:hAnsi="Arial"/>
          <w:i/>
        </w:rPr>
        <w:t xml:space="preserve">. </w:t>
      </w:r>
      <w:proofErr w:type="spellStart"/>
      <w:r w:rsidRPr="00241F24">
        <w:rPr>
          <w:rFonts w:ascii="Arial" w:hAnsi="Arial"/>
          <w:i/>
        </w:rPr>
        <w:t>Cartil</w:t>
      </w:r>
      <w:proofErr w:type="spellEnd"/>
      <w:r w:rsidRPr="00241F24">
        <w:rPr>
          <w:rFonts w:ascii="Arial" w:hAnsi="Arial"/>
          <w:i/>
        </w:rPr>
        <w:t>.</w:t>
      </w:r>
      <w:r w:rsidRPr="00241F24">
        <w:rPr>
          <w:rFonts w:ascii="Arial" w:hAnsi="Arial"/>
        </w:rPr>
        <w:t xml:space="preserve"> 7:41-58. </w:t>
      </w:r>
    </w:p>
    <w:p w:rsidR="00655340" w:rsidRDefault="00655340" w:rsidP="004051A7">
      <w:pPr>
        <w:pStyle w:val="ListContents"/>
        <w:spacing w:after="283"/>
        <w:ind w:left="0"/>
        <w:contextualSpacing/>
        <w:rPr>
          <w:rFonts w:ascii="Arial" w:hAnsi="Arial"/>
        </w:rPr>
      </w:pPr>
    </w:p>
    <w:p w:rsidR="007F4481" w:rsidRPr="00241F24" w:rsidRDefault="007F4481" w:rsidP="004051A7">
      <w:pPr>
        <w:pStyle w:val="ListContents"/>
        <w:spacing w:after="283"/>
        <w:ind w:left="0"/>
        <w:contextualSpacing/>
        <w:rPr>
          <w:rFonts w:ascii="Arial" w:hAnsi="Arial"/>
        </w:rPr>
      </w:pPr>
      <w:proofErr w:type="gramStart"/>
      <w:r>
        <w:rPr>
          <w:rFonts w:ascii="Arial" w:hAnsi="Arial"/>
        </w:rPr>
        <w:t>37  Urban</w:t>
      </w:r>
      <w:proofErr w:type="gramEnd"/>
      <w:r>
        <w:rPr>
          <w:rFonts w:ascii="Arial" w:hAnsi="Arial"/>
        </w:rPr>
        <w:t xml:space="preserve">, J. P., 1994. </w:t>
      </w:r>
      <w:r w:rsidRPr="00241F24">
        <w:rPr>
          <w:rFonts w:ascii="Arial" w:hAnsi="Arial"/>
        </w:rPr>
        <w:t xml:space="preserve">The chondrocyte: A cell under pressure. </w:t>
      </w:r>
      <w:r w:rsidRPr="00241F24">
        <w:rPr>
          <w:rFonts w:ascii="Arial" w:hAnsi="Arial"/>
          <w:i/>
        </w:rPr>
        <w:t xml:space="preserve">Br. J. </w:t>
      </w:r>
      <w:proofErr w:type="spellStart"/>
      <w:r w:rsidRPr="00241F24">
        <w:rPr>
          <w:rFonts w:ascii="Arial" w:hAnsi="Arial"/>
          <w:i/>
        </w:rPr>
        <w:t>Rheumatol</w:t>
      </w:r>
      <w:proofErr w:type="spellEnd"/>
      <w:r w:rsidRPr="00241F24">
        <w:rPr>
          <w:rFonts w:ascii="Arial" w:hAnsi="Arial"/>
          <w:i/>
        </w:rPr>
        <w:t>.</w:t>
      </w:r>
      <w:r w:rsidRPr="00241F24">
        <w:rPr>
          <w:rFonts w:ascii="Arial" w:hAnsi="Arial"/>
        </w:rPr>
        <w:t xml:space="preserve"> 33:901-908. </w:t>
      </w:r>
    </w:p>
    <w:p w:rsidR="00655340" w:rsidRDefault="00655340" w:rsidP="004051A7">
      <w:pPr>
        <w:pStyle w:val="ListContents"/>
        <w:spacing w:after="283"/>
        <w:ind w:left="0"/>
        <w:contextualSpacing/>
        <w:rPr>
          <w:rFonts w:ascii="Arial" w:hAnsi="Arial"/>
        </w:rPr>
      </w:pPr>
    </w:p>
    <w:p w:rsidR="007F4481" w:rsidRPr="007F4481" w:rsidRDefault="007F4481" w:rsidP="004051A7">
      <w:pPr>
        <w:pStyle w:val="ListContents"/>
        <w:spacing w:after="283"/>
        <w:ind w:left="0"/>
        <w:contextualSpacing/>
        <w:rPr>
          <w:rFonts w:ascii="Arial" w:hAnsi="Arial"/>
        </w:rPr>
      </w:pPr>
      <w:proofErr w:type="gramStart"/>
      <w:r>
        <w:rPr>
          <w:rFonts w:ascii="Arial" w:hAnsi="Arial"/>
        </w:rPr>
        <w:t>38  Hall</w:t>
      </w:r>
      <w:proofErr w:type="gramEnd"/>
      <w:r w:rsidR="00C1049B">
        <w:rPr>
          <w:rFonts w:ascii="Arial" w:hAnsi="Arial"/>
        </w:rPr>
        <w:t>,</w:t>
      </w:r>
      <w:r>
        <w:rPr>
          <w:rFonts w:ascii="Arial" w:hAnsi="Arial"/>
        </w:rPr>
        <w:t xml:space="preserve"> A</w:t>
      </w:r>
      <w:r w:rsidR="00C1049B">
        <w:rPr>
          <w:rFonts w:ascii="Arial" w:hAnsi="Arial"/>
        </w:rPr>
        <w:t>.</w:t>
      </w:r>
      <w:r>
        <w:rPr>
          <w:rFonts w:ascii="Arial" w:hAnsi="Arial"/>
        </w:rPr>
        <w:t>C</w:t>
      </w:r>
      <w:r w:rsidR="00C1049B">
        <w:rPr>
          <w:rFonts w:ascii="Arial" w:hAnsi="Arial"/>
        </w:rPr>
        <w:t>.</w:t>
      </w:r>
      <w:r>
        <w:rPr>
          <w:rFonts w:ascii="Arial" w:hAnsi="Arial"/>
        </w:rPr>
        <w:t>, J</w:t>
      </w:r>
      <w:r w:rsidR="00C1049B">
        <w:rPr>
          <w:rFonts w:ascii="Arial" w:hAnsi="Arial"/>
        </w:rPr>
        <w:t>.</w:t>
      </w:r>
      <w:r>
        <w:rPr>
          <w:rFonts w:ascii="Arial" w:hAnsi="Arial"/>
        </w:rPr>
        <w:t>P</w:t>
      </w:r>
      <w:r w:rsidR="00C1049B">
        <w:rPr>
          <w:rFonts w:ascii="Arial" w:hAnsi="Arial"/>
        </w:rPr>
        <w:t>.</w:t>
      </w:r>
      <w:r>
        <w:rPr>
          <w:rFonts w:ascii="Arial" w:hAnsi="Arial"/>
        </w:rPr>
        <w:t xml:space="preserve"> Urban, and K</w:t>
      </w:r>
      <w:r w:rsidR="00C1049B">
        <w:rPr>
          <w:rFonts w:ascii="Arial" w:hAnsi="Arial"/>
        </w:rPr>
        <w:t>.</w:t>
      </w:r>
      <w:r>
        <w:rPr>
          <w:rFonts w:ascii="Arial" w:hAnsi="Arial"/>
        </w:rPr>
        <w:t>A</w:t>
      </w:r>
      <w:r w:rsidR="00C1049B">
        <w:rPr>
          <w:rFonts w:ascii="Arial" w:hAnsi="Arial"/>
        </w:rPr>
        <w:t>.</w:t>
      </w:r>
      <w:r>
        <w:rPr>
          <w:rFonts w:ascii="Arial" w:hAnsi="Arial"/>
        </w:rPr>
        <w:t xml:space="preserve"> </w:t>
      </w:r>
      <w:proofErr w:type="spellStart"/>
      <w:r>
        <w:rPr>
          <w:rFonts w:ascii="Arial" w:hAnsi="Arial"/>
        </w:rPr>
        <w:t>Gehl</w:t>
      </w:r>
      <w:proofErr w:type="spellEnd"/>
      <w:r>
        <w:rPr>
          <w:rFonts w:ascii="Arial" w:hAnsi="Arial"/>
        </w:rPr>
        <w:t xml:space="preserve">, 1991.  </w:t>
      </w:r>
      <w:proofErr w:type="gramStart"/>
      <w:r>
        <w:rPr>
          <w:rFonts w:ascii="Arial" w:hAnsi="Arial"/>
        </w:rPr>
        <w:t>The effects of hydrostatic pressure on matrix synthesis in articular cartilage.</w:t>
      </w:r>
      <w:proofErr w:type="gramEnd"/>
      <w:r>
        <w:rPr>
          <w:rFonts w:ascii="Arial" w:hAnsi="Arial"/>
        </w:rPr>
        <w:t xml:space="preserve">  </w:t>
      </w:r>
      <w:r>
        <w:rPr>
          <w:rFonts w:ascii="Arial" w:hAnsi="Arial"/>
          <w:i/>
        </w:rPr>
        <w:t xml:space="preserve">J. </w:t>
      </w:r>
      <w:proofErr w:type="spellStart"/>
      <w:r>
        <w:rPr>
          <w:rFonts w:ascii="Arial" w:hAnsi="Arial"/>
          <w:i/>
        </w:rPr>
        <w:t>Orthop</w:t>
      </w:r>
      <w:proofErr w:type="spellEnd"/>
      <w:r>
        <w:rPr>
          <w:rFonts w:ascii="Arial" w:hAnsi="Arial"/>
          <w:i/>
        </w:rPr>
        <w:t xml:space="preserve">. </w:t>
      </w:r>
      <w:proofErr w:type="gramStart"/>
      <w:r>
        <w:rPr>
          <w:rFonts w:ascii="Arial" w:hAnsi="Arial"/>
          <w:i/>
        </w:rPr>
        <w:t>Res.</w:t>
      </w:r>
      <w:r w:rsidR="0063160F">
        <w:rPr>
          <w:rFonts w:ascii="Arial" w:hAnsi="Arial"/>
        </w:rPr>
        <w:t xml:space="preserve"> 9:1-10.</w:t>
      </w:r>
      <w:proofErr w:type="gramEnd"/>
    </w:p>
    <w:p w:rsidR="007F4481" w:rsidRDefault="007F4481" w:rsidP="004051A7">
      <w:pPr>
        <w:pStyle w:val="ListContents"/>
        <w:spacing w:after="283"/>
        <w:ind w:left="0"/>
        <w:contextualSpacing/>
        <w:rPr>
          <w:rFonts w:ascii="Arial" w:hAnsi="Arial"/>
        </w:rPr>
      </w:pPr>
    </w:p>
    <w:p w:rsidR="0063160F" w:rsidRDefault="007F4481" w:rsidP="004051A7">
      <w:pPr>
        <w:pStyle w:val="ListContents"/>
        <w:spacing w:after="283"/>
        <w:ind w:left="0"/>
        <w:contextualSpacing/>
        <w:rPr>
          <w:rFonts w:ascii="Arial" w:hAnsi="Arial"/>
        </w:rPr>
      </w:pPr>
      <w:proofErr w:type="gramStart"/>
      <w:r>
        <w:rPr>
          <w:rFonts w:ascii="Arial" w:hAnsi="Arial"/>
        </w:rPr>
        <w:t xml:space="preserve">39 </w:t>
      </w:r>
      <w:r w:rsidR="0063160F">
        <w:rPr>
          <w:rFonts w:ascii="Arial" w:hAnsi="Arial"/>
        </w:rPr>
        <w:t xml:space="preserve"> Wilkins</w:t>
      </w:r>
      <w:proofErr w:type="gramEnd"/>
      <w:r w:rsidR="00C1049B">
        <w:rPr>
          <w:rFonts w:ascii="Arial" w:hAnsi="Arial"/>
        </w:rPr>
        <w:t>,</w:t>
      </w:r>
      <w:r w:rsidR="0063160F">
        <w:rPr>
          <w:rFonts w:ascii="Arial" w:hAnsi="Arial"/>
        </w:rPr>
        <w:t xml:space="preserve"> R</w:t>
      </w:r>
      <w:r w:rsidR="00C1049B">
        <w:rPr>
          <w:rFonts w:ascii="Arial" w:hAnsi="Arial"/>
        </w:rPr>
        <w:t>.</w:t>
      </w:r>
      <w:r w:rsidR="0063160F">
        <w:rPr>
          <w:rFonts w:ascii="Arial" w:hAnsi="Arial"/>
        </w:rPr>
        <w:t>J</w:t>
      </w:r>
      <w:r w:rsidR="00C1049B">
        <w:rPr>
          <w:rFonts w:ascii="Arial" w:hAnsi="Arial"/>
        </w:rPr>
        <w:t>.</w:t>
      </w:r>
      <w:r w:rsidR="0063160F">
        <w:rPr>
          <w:rFonts w:ascii="Arial" w:hAnsi="Arial"/>
        </w:rPr>
        <w:t>, J</w:t>
      </w:r>
      <w:r w:rsidR="00C1049B">
        <w:rPr>
          <w:rFonts w:ascii="Arial" w:hAnsi="Arial"/>
        </w:rPr>
        <w:t>.</w:t>
      </w:r>
      <w:r w:rsidR="0063160F">
        <w:rPr>
          <w:rFonts w:ascii="Arial" w:hAnsi="Arial"/>
        </w:rPr>
        <w:t>A</w:t>
      </w:r>
      <w:r w:rsidR="00C1049B">
        <w:rPr>
          <w:rFonts w:ascii="Arial" w:hAnsi="Arial"/>
        </w:rPr>
        <w:t>.</w:t>
      </w:r>
      <w:r w:rsidR="0063160F">
        <w:rPr>
          <w:rFonts w:ascii="Arial" w:hAnsi="Arial"/>
        </w:rPr>
        <w:t xml:space="preserve"> Browning and J</w:t>
      </w:r>
      <w:r w:rsidR="00C1049B">
        <w:rPr>
          <w:rFonts w:ascii="Arial" w:hAnsi="Arial"/>
        </w:rPr>
        <w:t>.</w:t>
      </w:r>
      <w:r w:rsidR="0063160F">
        <w:rPr>
          <w:rFonts w:ascii="Arial" w:hAnsi="Arial"/>
        </w:rPr>
        <w:t>P</w:t>
      </w:r>
      <w:r w:rsidR="00C1049B">
        <w:rPr>
          <w:rFonts w:ascii="Arial" w:hAnsi="Arial"/>
        </w:rPr>
        <w:t>.</w:t>
      </w:r>
      <w:r w:rsidR="0063160F">
        <w:rPr>
          <w:rFonts w:ascii="Arial" w:hAnsi="Arial"/>
        </w:rPr>
        <w:t xml:space="preserve"> Urban. 2000. Chondrocyte regulation by mechanical load.  </w:t>
      </w:r>
      <w:proofErr w:type="spellStart"/>
      <w:proofErr w:type="gramStart"/>
      <w:r w:rsidR="0063160F">
        <w:rPr>
          <w:rFonts w:ascii="Arial" w:hAnsi="Arial"/>
          <w:i/>
        </w:rPr>
        <w:t>Biorheology</w:t>
      </w:r>
      <w:proofErr w:type="spellEnd"/>
      <w:r w:rsidR="0063160F">
        <w:rPr>
          <w:rFonts w:ascii="Arial" w:hAnsi="Arial"/>
        </w:rPr>
        <w:t xml:space="preserve"> 37:67-74.</w:t>
      </w:r>
      <w:proofErr w:type="gramEnd"/>
      <w:r>
        <w:rPr>
          <w:rFonts w:ascii="Arial" w:hAnsi="Arial"/>
        </w:rPr>
        <w:t xml:space="preserve"> </w:t>
      </w:r>
    </w:p>
    <w:p w:rsidR="0063160F" w:rsidRPr="00241F24" w:rsidRDefault="0063160F" w:rsidP="004051A7">
      <w:pPr>
        <w:widowControl w:val="0"/>
        <w:contextualSpacing/>
        <w:jc w:val="both"/>
      </w:pPr>
      <w:proofErr w:type="gramStart"/>
      <w:r>
        <w:t xml:space="preserve">40  </w:t>
      </w:r>
      <w:proofErr w:type="spellStart"/>
      <w:r w:rsidRPr="00241F24">
        <w:t>Sah</w:t>
      </w:r>
      <w:proofErr w:type="spellEnd"/>
      <w:proofErr w:type="gramEnd"/>
      <w:r w:rsidRPr="00241F24">
        <w:t xml:space="preserve">, R.L., Y.J. Kim, and J.D. Sandy. 1989.  Biosynthetic response of cartilage explants to dynamic compression. </w:t>
      </w:r>
      <w:r w:rsidRPr="00241F24">
        <w:rPr>
          <w:i/>
        </w:rPr>
        <w:t xml:space="preserve">J. </w:t>
      </w:r>
      <w:proofErr w:type="spellStart"/>
      <w:r w:rsidRPr="00241F24">
        <w:rPr>
          <w:i/>
        </w:rPr>
        <w:t>Orthop</w:t>
      </w:r>
      <w:proofErr w:type="spellEnd"/>
      <w:r w:rsidRPr="00241F24">
        <w:rPr>
          <w:i/>
        </w:rPr>
        <w:t xml:space="preserve">. </w:t>
      </w:r>
      <w:proofErr w:type="gramStart"/>
      <w:r w:rsidRPr="00241F24">
        <w:rPr>
          <w:i/>
        </w:rPr>
        <w:t>Res.</w:t>
      </w:r>
      <w:r w:rsidRPr="00241F24">
        <w:t xml:space="preserve"> 7:619-636.</w:t>
      </w:r>
      <w:proofErr w:type="gramEnd"/>
    </w:p>
    <w:p w:rsidR="00C1049B" w:rsidRDefault="00C1049B" w:rsidP="004051A7">
      <w:pPr>
        <w:widowControl w:val="0"/>
        <w:contextualSpacing/>
        <w:jc w:val="both"/>
      </w:pPr>
    </w:p>
    <w:p w:rsidR="0063160F" w:rsidRPr="006F30CA" w:rsidRDefault="00D5248D" w:rsidP="004051A7">
      <w:pPr>
        <w:widowControl w:val="0"/>
        <w:contextualSpacing/>
        <w:jc w:val="both"/>
      </w:pPr>
      <w:proofErr w:type="gramStart"/>
      <w:r>
        <w:t>41</w:t>
      </w:r>
      <w:r w:rsidR="006F30CA">
        <w:t xml:space="preserve">  </w:t>
      </w:r>
      <w:proofErr w:type="spellStart"/>
      <w:r w:rsidR="006F30CA">
        <w:t>Sánchez</w:t>
      </w:r>
      <w:proofErr w:type="spellEnd"/>
      <w:proofErr w:type="gramEnd"/>
      <w:r w:rsidR="00C1049B">
        <w:t>,</w:t>
      </w:r>
      <w:r w:rsidR="006F30CA">
        <w:t xml:space="preserve"> J</w:t>
      </w:r>
      <w:r w:rsidR="00C1049B">
        <w:t>.</w:t>
      </w:r>
      <w:r w:rsidR="006F30CA">
        <w:t>C</w:t>
      </w:r>
      <w:r w:rsidR="00C1049B">
        <w:t>.</w:t>
      </w:r>
      <w:r w:rsidR="006F30CA">
        <w:t>, T</w:t>
      </w:r>
      <w:r w:rsidR="00C1049B">
        <w:t>.</w:t>
      </w:r>
      <w:r w:rsidR="006F30CA">
        <w:t xml:space="preserve"> Powell … R</w:t>
      </w:r>
      <w:r w:rsidR="00C1049B">
        <w:t>.</w:t>
      </w:r>
      <w:r w:rsidR="006F30CA">
        <w:t>H</w:t>
      </w:r>
      <w:r w:rsidR="00C1049B">
        <w:t>.</w:t>
      </w:r>
      <w:r w:rsidR="006F30CA">
        <w:t xml:space="preserve"> Wilkins, 2006.  </w:t>
      </w:r>
      <w:proofErr w:type="gramStart"/>
      <w:r w:rsidR="006F30CA">
        <w:t>Electrophysiological demonstration of Na</w:t>
      </w:r>
      <w:r w:rsidR="006F30CA">
        <w:rPr>
          <w:vertAlign w:val="superscript"/>
        </w:rPr>
        <w:t>+</w:t>
      </w:r>
      <w:r w:rsidR="006F30CA">
        <w:t>/Ca</w:t>
      </w:r>
      <w:r w:rsidR="006F30CA">
        <w:rPr>
          <w:vertAlign w:val="superscript"/>
        </w:rPr>
        <w:t>2+</w:t>
      </w:r>
      <w:r w:rsidR="006F30CA">
        <w:t xml:space="preserve"> exchange in bovine articular chondrocytes.</w:t>
      </w:r>
      <w:proofErr w:type="gramEnd"/>
      <w:r w:rsidR="006F30CA">
        <w:t xml:space="preserve">  </w:t>
      </w:r>
      <w:proofErr w:type="spellStart"/>
      <w:proofErr w:type="gramStart"/>
      <w:r w:rsidR="006F30CA">
        <w:rPr>
          <w:i/>
        </w:rPr>
        <w:t>Biorheology</w:t>
      </w:r>
      <w:proofErr w:type="spellEnd"/>
      <w:r w:rsidR="006F30CA">
        <w:t xml:space="preserve"> 43:83-94.</w:t>
      </w:r>
      <w:proofErr w:type="gramEnd"/>
    </w:p>
    <w:p w:rsidR="004722A7" w:rsidRPr="00241F24" w:rsidRDefault="00D5248D" w:rsidP="004722A7">
      <w:pPr>
        <w:pStyle w:val="ListContents"/>
        <w:spacing w:after="283"/>
        <w:ind w:left="0"/>
        <w:contextualSpacing/>
        <w:rPr>
          <w:rFonts w:ascii="Arial" w:hAnsi="Arial"/>
        </w:rPr>
      </w:pPr>
      <w:r w:rsidRPr="004722A7">
        <w:rPr>
          <w:rFonts w:ascii="Arial" w:hAnsi="Arial"/>
        </w:rPr>
        <w:t>42</w:t>
      </w:r>
      <w:r>
        <w:t xml:space="preserve"> </w:t>
      </w:r>
      <w:proofErr w:type="spellStart"/>
      <w:r w:rsidR="004722A7" w:rsidRPr="00241F24">
        <w:rPr>
          <w:rFonts w:ascii="Arial" w:hAnsi="Arial"/>
        </w:rPr>
        <w:t>Nygren</w:t>
      </w:r>
      <w:proofErr w:type="spellEnd"/>
      <w:r w:rsidR="004722A7" w:rsidRPr="00241F24">
        <w:rPr>
          <w:rFonts w:ascii="Arial" w:hAnsi="Arial"/>
        </w:rPr>
        <w:t>, A., C. </w:t>
      </w:r>
      <w:proofErr w:type="spellStart"/>
      <w:r w:rsidR="004722A7" w:rsidRPr="00241F24">
        <w:rPr>
          <w:rFonts w:ascii="Arial" w:hAnsi="Arial"/>
        </w:rPr>
        <w:t>Fiset</w:t>
      </w:r>
      <w:proofErr w:type="spellEnd"/>
      <w:r w:rsidR="004722A7" w:rsidRPr="00241F24">
        <w:rPr>
          <w:rFonts w:ascii="Arial" w:hAnsi="Arial"/>
        </w:rPr>
        <w:t xml:space="preserve">, </w:t>
      </w:r>
      <w:r w:rsidR="004722A7">
        <w:rPr>
          <w:rFonts w:ascii="Arial" w:hAnsi="Arial"/>
        </w:rPr>
        <w:t>…</w:t>
      </w:r>
      <w:r w:rsidR="004722A7" w:rsidRPr="00241F24">
        <w:rPr>
          <w:rFonts w:ascii="Arial" w:hAnsi="Arial"/>
        </w:rPr>
        <w:t xml:space="preserve"> W.</w:t>
      </w:r>
      <w:r w:rsidR="004722A7">
        <w:rPr>
          <w:rFonts w:ascii="Arial" w:hAnsi="Arial"/>
        </w:rPr>
        <w:t> R. Giles, 1998. Mathematical model of an adult h</w:t>
      </w:r>
      <w:r w:rsidR="004722A7" w:rsidRPr="00241F24">
        <w:rPr>
          <w:rFonts w:ascii="Arial" w:hAnsi="Arial"/>
        </w:rPr>
        <w:t xml:space="preserve">uman </w:t>
      </w:r>
      <w:r w:rsidR="004722A7">
        <w:rPr>
          <w:rFonts w:ascii="Arial" w:hAnsi="Arial"/>
        </w:rPr>
        <w:t>atrial cell: The r</w:t>
      </w:r>
      <w:r w:rsidR="004722A7" w:rsidRPr="00241F24">
        <w:rPr>
          <w:rFonts w:ascii="Arial" w:hAnsi="Arial"/>
        </w:rPr>
        <w:t>ole of K</w:t>
      </w:r>
      <w:r w:rsidR="004722A7">
        <w:rPr>
          <w:rFonts w:ascii="Arial" w:hAnsi="Arial"/>
          <w:noProof/>
          <w:vertAlign w:val="superscript"/>
          <w:lang w:eastAsia="en-US" w:bidi="ar-SA"/>
        </w:rPr>
        <w:t>+</w:t>
      </w:r>
      <w:r w:rsidR="004722A7">
        <w:rPr>
          <w:rFonts w:ascii="Arial" w:hAnsi="Arial"/>
        </w:rPr>
        <w:t xml:space="preserve"> currents in r</w:t>
      </w:r>
      <w:r w:rsidR="004722A7" w:rsidRPr="00241F24">
        <w:rPr>
          <w:rFonts w:ascii="Arial" w:hAnsi="Arial"/>
        </w:rPr>
        <w:t xml:space="preserve">epolarization. </w:t>
      </w:r>
      <w:r w:rsidR="004722A7" w:rsidRPr="00241F24">
        <w:rPr>
          <w:rFonts w:ascii="Arial" w:hAnsi="Arial"/>
          <w:i/>
        </w:rPr>
        <w:t>Circ. Res.</w:t>
      </w:r>
      <w:r w:rsidR="004722A7" w:rsidRPr="00241F24">
        <w:rPr>
          <w:rFonts w:ascii="Arial" w:hAnsi="Arial"/>
        </w:rPr>
        <w:t xml:space="preserve"> 82:63-81. </w:t>
      </w:r>
    </w:p>
    <w:p w:rsidR="006F30CA" w:rsidRPr="00241F24" w:rsidRDefault="00D5248D" w:rsidP="004051A7">
      <w:pPr>
        <w:widowControl w:val="0"/>
        <w:contextualSpacing/>
        <w:jc w:val="both"/>
      </w:pPr>
      <w:proofErr w:type="gramStart"/>
      <w:r>
        <w:t>43</w:t>
      </w:r>
      <w:r w:rsidR="006F30CA">
        <w:t xml:space="preserve">  </w:t>
      </w:r>
      <w:r w:rsidR="006F30CA" w:rsidRPr="00241F24">
        <w:rPr>
          <w:lang w:val="fr-FR"/>
        </w:rPr>
        <w:t>Trujillo</w:t>
      </w:r>
      <w:proofErr w:type="gramEnd"/>
      <w:r w:rsidR="006F30CA" w:rsidRPr="00241F24">
        <w:rPr>
          <w:lang w:val="fr-FR"/>
        </w:rPr>
        <w:t xml:space="preserve">, E., D. Alvarez de la Rosa, …, P. </w:t>
      </w:r>
      <w:proofErr w:type="spellStart"/>
      <w:r w:rsidR="006F30CA" w:rsidRPr="00241F24">
        <w:rPr>
          <w:lang w:val="fr-FR"/>
        </w:rPr>
        <w:t>Martin-Vasallo</w:t>
      </w:r>
      <w:proofErr w:type="spellEnd"/>
      <w:r w:rsidR="006F30CA" w:rsidRPr="00241F24">
        <w:rPr>
          <w:lang w:val="fr-FR"/>
        </w:rPr>
        <w:t xml:space="preserve">. 1999.  </w:t>
      </w:r>
      <w:r w:rsidR="006F30CA" w:rsidRPr="00241F24">
        <w:t xml:space="preserve">Sodium transport systems in human chondrocytes. </w:t>
      </w:r>
      <w:proofErr w:type="gramStart"/>
      <w:r w:rsidR="006F30CA" w:rsidRPr="00241F24">
        <w:t xml:space="preserve">II Expression of </w:t>
      </w:r>
      <w:proofErr w:type="spellStart"/>
      <w:r w:rsidR="006F30CA" w:rsidRPr="00241F24">
        <w:t>ENaC</w:t>
      </w:r>
      <w:proofErr w:type="spellEnd"/>
      <w:r w:rsidR="006F30CA" w:rsidRPr="00241F24">
        <w:t>, Na</w:t>
      </w:r>
      <w:r w:rsidR="006F30CA" w:rsidRPr="00241F24">
        <w:rPr>
          <w:vertAlign w:val="superscript"/>
        </w:rPr>
        <w:t>+</w:t>
      </w:r>
      <w:r w:rsidR="006F30CA" w:rsidRPr="00241F24">
        <w:t>/K</w:t>
      </w:r>
      <w:r w:rsidR="006F30CA" w:rsidRPr="00241F24">
        <w:rPr>
          <w:vertAlign w:val="superscript"/>
        </w:rPr>
        <w:t>+</w:t>
      </w:r>
      <w:r w:rsidR="006F30CA" w:rsidRPr="00241F24">
        <w:t xml:space="preserve"> /2Cl</w:t>
      </w:r>
      <w:r w:rsidR="006F30CA" w:rsidRPr="00241F24">
        <w:rPr>
          <w:vertAlign w:val="superscript"/>
        </w:rPr>
        <w:t>-</w:t>
      </w:r>
      <w:r w:rsidR="006F30CA" w:rsidRPr="00241F24">
        <w:t xml:space="preserve"> </w:t>
      </w:r>
      <w:proofErr w:type="spellStart"/>
      <w:r w:rsidR="006F30CA" w:rsidRPr="00241F24">
        <w:t>cotransporter</w:t>
      </w:r>
      <w:proofErr w:type="spellEnd"/>
      <w:r w:rsidR="006F30CA" w:rsidRPr="00241F24">
        <w:t xml:space="preserve"> and Na</w:t>
      </w:r>
      <w:r w:rsidR="006F30CA" w:rsidRPr="00241F24">
        <w:rPr>
          <w:vertAlign w:val="superscript"/>
        </w:rPr>
        <w:t>+</w:t>
      </w:r>
      <w:r w:rsidR="006F30CA" w:rsidRPr="00241F24">
        <w:t>/H</w:t>
      </w:r>
      <w:r w:rsidR="006F30CA" w:rsidRPr="00241F24">
        <w:rPr>
          <w:vertAlign w:val="superscript"/>
        </w:rPr>
        <w:t>+</w:t>
      </w:r>
      <w:r w:rsidR="006F30CA" w:rsidRPr="00241F24">
        <w:t xml:space="preserve"> exchangers in healthy and arthritic chondrocytes.</w:t>
      </w:r>
      <w:proofErr w:type="gramEnd"/>
      <w:r w:rsidR="006F30CA" w:rsidRPr="00241F24">
        <w:t xml:space="preserve"> </w:t>
      </w:r>
      <w:proofErr w:type="spellStart"/>
      <w:r w:rsidR="006F30CA" w:rsidRPr="00241F24">
        <w:rPr>
          <w:i/>
        </w:rPr>
        <w:t>Histol</w:t>
      </w:r>
      <w:proofErr w:type="spellEnd"/>
      <w:r w:rsidR="006F30CA" w:rsidRPr="00241F24">
        <w:rPr>
          <w:i/>
        </w:rPr>
        <w:t xml:space="preserve">. </w:t>
      </w:r>
      <w:proofErr w:type="spellStart"/>
      <w:r w:rsidR="006F30CA" w:rsidRPr="00241F24">
        <w:rPr>
          <w:i/>
        </w:rPr>
        <w:t>Histopathol</w:t>
      </w:r>
      <w:proofErr w:type="spellEnd"/>
      <w:r w:rsidR="006F30CA" w:rsidRPr="00241F24">
        <w:rPr>
          <w:i/>
        </w:rPr>
        <w:t>.</w:t>
      </w:r>
      <w:r w:rsidR="006F30CA" w:rsidRPr="00241F24">
        <w:t xml:space="preserve"> </w:t>
      </w:r>
      <w:proofErr w:type="gramStart"/>
      <w:r w:rsidR="006F30CA" w:rsidRPr="00241F24">
        <w:t>14:1023-1031.</w:t>
      </w:r>
      <w:proofErr w:type="gramEnd"/>
    </w:p>
    <w:p w:rsidR="004722A7" w:rsidRPr="00241F24" w:rsidRDefault="004722A7" w:rsidP="004722A7">
      <w:pPr>
        <w:pStyle w:val="ListContents"/>
        <w:spacing w:after="283"/>
        <w:ind w:left="0"/>
        <w:contextualSpacing/>
        <w:rPr>
          <w:rFonts w:ascii="Arial" w:hAnsi="Arial"/>
        </w:rPr>
      </w:pPr>
      <w:proofErr w:type="gramStart"/>
      <w:r>
        <w:rPr>
          <w:rFonts w:ascii="Arial" w:hAnsi="Arial"/>
        </w:rPr>
        <w:t xml:space="preserve">44  </w:t>
      </w:r>
      <w:r w:rsidRPr="00241F24">
        <w:rPr>
          <w:rFonts w:ascii="Arial" w:hAnsi="Arial"/>
        </w:rPr>
        <w:t>Cha</w:t>
      </w:r>
      <w:proofErr w:type="gramEnd"/>
      <w:r w:rsidRPr="00241F24">
        <w:rPr>
          <w:rFonts w:ascii="Arial" w:hAnsi="Arial"/>
        </w:rPr>
        <w:t xml:space="preserve">, C. Y., C. Oka, </w:t>
      </w:r>
      <w:r>
        <w:rPr>
          <w:rFonts w:ascii="Arial" w:hAnsi="Arial"/>
        </w:rPr>
        <w:t>…, A. </w:t>
      </w:r>
      <w:proofErr w:type="spellStart"/>
      <w:r>
        <w:rPr>
          <w:rFonts w:ascii="Arial" w:hAnsi="Arial"/>
        </w:rPr>
        <w:t>Noma</w:t>
      </w:r>
      <w:proofErr w:type="spellEnd"/>
      <w:r>
        <w:rPr>
          <w:rFonts w:ascii="Arial" w:hAnsi="Arial"/>
        </w:rPr>
        <w:t xml:space="preserve">, 2009. </w:t>
      </w:r>
      <w:proofErr w:type="gramStart"/>
      <w:r w:rsidRPr="00241F24">
        <w:rPr>
          <w:rFonts w:ascii="Arial" w:hAnsi="Arial"/>
        </w:rPr>
        <w:t>A Model of Na</w:t>
      </w:r>
      <w:r>
        <w:rPr>
          <w:rFonts w:ascii="Arial" w:hAnsi="Arial"/>
          <w:noProof/>
          <w:vertAlign w:val="superscript"/>
          <w:lang w:eastAsia="en-US" w:bidi="ar-SA"/>
        </w:rPr>
        <w:t>+</w:t>
      </w:r>
      <w:r w:rsidRPr="00241F24">
        <w:rPr>
          <w:rFonts w:ascii="Arial" w:hAnsi="Arial"/>
        </w:rPr>
        <w:t xml:space="preserve"> /H</w:t>
      </w:r>
      <w:r>
        <w:rPr>
          <w:rFonts w:ascii="Arial" w:hAnsi="Arial"/>
          <w:noProof/>
          <w:vertAlign w:val="superscript"/>
          <w:lang w:eastAsia="en-US" w:bidi="ar-SA"/>
        </w:rPr>
        <w:t>+</w:t>
      </w:r>
      <w:r>
        <w:rPr>
          <w:rFonts w:ascii="Arial" w:hAnsi="Arial"/>
        </w:rPr>
        <w:t xml:space="preserve"> exchanger and its central role in r</w:t>
      </w:r>
      <w:r w:rsidRPr="00241F24">
        <w:rPr>
          <w:rFonts w:ascii="Arial" w:hAnsi="Arial"/>
        </w:rPr>
        <w:t>egulation of pH and Na</w:t>
      </w:r>
      <w:r>
        <w:rPr>
          <w:rFonts w:ascii="Arial" w:hAnsi="Arial"/>
          <w:noProof/>
          <w:vertAlign w:val="superscript"/>
          <w:lang w:eastAsia="en-US" w:bidi="ar-SA"/>
        </w:rPr>
        <w:t>+</w:t>
      </w:r>
      <w:r>
        <w:rPr>
          <w:rFonts w:ascii="Arial" w:hAnsi="Arial"/>
        </w:rPr>
        <w:t xml:space="preserve"> in cardiac m</w:t>
      </w:r>
      <w:r w:rsidRPr="00241F24">
        <w:rPr>
          <w:rFonts w:ascii="Arial" w:hAnsi="Arial"/>
        </w:rPr>
        <w:t>yocytes.</w:t>
      </w:r>
      <w:proofErr w:type="gramEnd"/>
      <w:r w:rsidRPr="00241F24">
        <w:rPr>
          <w:rFonts w:ascii="Arial" w:hAnsi="Arial"/>
        </w:rPr>
        <w:t xml:space="preserve"> </w:t>
      </w:r>
      <w:proofErr w:type="spellStart"/>
      <w:r w:rsidRPr="00241F24">
        <w:rPr>
          <w:rFonts w:ascii="Arial" w:hAnsi="Arial"/>
          <w:i/>
        </w:rPr>
        <w:t>Biophys</w:t>
      </w:r>
      <w:proofErr w:type="spellEnd"/>
      <w:r w:rsidRPr="00241F24">
        <w:rPr>
          <w:rFonts w:ascii="Arial" w:hAnsi="Arial"/>
          <w:i/>
        </w:rPr>
        <w:t>. J.</w:t>
      </w:r>
      <w:r w:rsidRPr="00241F24">
        <w:rPr>
          <w:rFonts w:ascii="Arial" w:hAnsi="Arial"/>
        </w:rPr>
        <w:t xml:space="preserve"> 97:2674-2683. </w:t>
      </w:r>
    </w:p>
    <w:p w:rsidR="0018632E" w:rsidRDefault="0018632E" w:rsidP="0018632E">
      <w:pPr>
        <w:widowControl w:val="0"/>
        <w:contextualSpacing/>
        <w:jc w:val="both"/>
      </w:pPr>
      <w:r>
        <w:t xml:space="preserve">45 </w:t>
      </w:r>
      <w:r w:rsidRPr="00241F24">
        <w:t xml:space="preserve">Walsh, K.B., S.D. Cannon, and R.E. </w:t>
      </w:r>
      <w:proofErr w:type="spellStart"/>
      <w:r w:rsidRPr="00241F24">
        <w:t>Wuthier</w:t>
      </w:r>
      <w:proofErr w:type="spellEnd"/>
      <w:r w:rsidRPr="00241F24">
        <w:t xml:space="preserve">. 1992.  Characterization of </w:t>
      </w:r>
      <w:proofErr w:type="gramStart"/>
      <w:r w:rsidRPr="00241F24">
        <w:t>a delayed</w:t>
      </w:r>
      <w:proofErr w:type="gramEnd"/>
      <w:r w:rsidRPr="00241F24">
        <w:t xml:space="preserve"> rectifier potassium current in chicken growth plate chondrocytes. </w:t>
      </w:r>
      <w:proofErr w:type="gramStart"/>
      <w:r w:rsidRPr="00241F24">
        <w:rPr>
          <w:i/>
        </w:rPr>
        <w:t>Am. J. Physiol.</w:t>
      </w:r>
      <w:r w:rsidRPr="00241F24">
        <w:t xml:space="preserve"> 262:C1335-1340.</w:t>
      </w:r>
      <w:proofErr w:type="gramEnd"/>
    </w:p>
    <w:p w:rsidR="0018632E" w:rsidRDefault="0018632E" w:rsidP="0018632E">
      <w:pPr>
        <w:pStyle w:val="ListContents"/>
        <w:spacing w:after="283"/>
        <w:ind w:left="0"/>
        <w:contextualSpacing/>
        <w:rPr>
          <w:rFonts w:ascii="Arial" w:hAnsi="Arial"/>
        </w:rPr>
      </w:pPr>
      <w:r>
        <w:rPr>
          <w:rFonts w:ascii="Arial" w:hAnsi="Arial"/>
        </w:rPr>
        <w:t>46</w:t>
      </w:r>
      <w:r w:rsidRPr="00206EB7">
        <w:rPr>
          <w:rFonts w:ascii="Arial" w:hAnsi="Arial"/>
        </w:rPr>
        <w:t xml:space="preserve"> </w:t>
      </w:r>
      <w:proofErr w:type="spellStart"/>
      <w:r w:rsidRPr="00241F24">
        <w:rPr>
          <w:rFonts w:ascii="Arial" w:hAnsi="Arial"/>
        </w:rPr>
        <w:t>Mobasheri</w:t>
      </w:r>
      <w:proofErr w:type="spellEnd"/>
      <w:r w:rsidRPr="00241F24">
        <w:rPr>
          <w:rFonts w:ascii="Arial" w:hAnsi="Arial"/>
        </w:rPr>
        <w:t xml:space="preserve">, A., T. C. Gent, </w:t>
      </w:r>
      <w:r>
        <w:rPr>
          <w:rFonts w:ascii="Arial" w:hAnsi="Arial"/>
        </w:rPr>
        <w:t>… R. Barrett-</w:t>
      </w:r>
      <w:proofErr w:type="spellStart"/>
      <w:r>
        <w:rPr>
          <w:rFonts w:ascii="Arial" w:hAnsi="Arial"/>
        </w:rPr>
        <w:t>Jolley</w:t>
      </w:r>
      <w:proofErr w:type="spellEnd"/>
      <w:r>
        <w:rPr>
          <w:rFonts w:ascii="Arial" w:hAnsi="Arial"/>
        </w:rPr>
        <w:t xml:space="preserve">, 2005. </w:t>
      </w:r>
      <w:proofErr w:type="gramStart"/>
      <w:r w:rsidRPr="00241F24">
        <w:rPr>
          <w:rFonts w:ascii="Arial" w:hAnsi="Arial"/>
        </w:rPr>
        <w:t>Quantitative analysis of voltage-gated potassium currents from primary equine (</w:t>
      </w:r>
      <w:proofErr w:type="spellStart"/>
      <w:r w:rsidRPr="00B722EC">
        <w:rPr>
          <w:rFonts w:ascii="Arial" w:hAnsi="Arial"/>
          <w:i/>
        </w:rPr>
        <w:t>Equus</w:t>
      </w:r>
      <w:proofErr w:type="spellEnd"/>
      <w:r w:rsidRPr="00B722EC">
        <w:rPr>
          <w:rFonts w:ascii="Arial" w:hAnsi="Arial"/>
          <w:i/>
        </w:rPr>
        <w:t xml:space="preserve"> </w:t>
      </w:r>
      <w:proofErr w:type="spellStart"/>
      <w:r w:rsidRPr="00B722EC">
        <w:rPr>
          <w:rFonts w:ascii="Arial" w:hAnsi="Arial"/>
          <w:i/>
        </w:rPr>
        <w:t>caballus</w:t>
      </w:r>
      <w:proofErr w:type="spellEnd"/>
      <w:r w:rsidRPr="00241F24">
        <w:rPr>
          <w:rFonts w:ascii="Arial" w:hAnsi="Arial"/>
        </w:rPr>
        <w:t>) and elephant (</w:t>
      </w:r>
      <w:proofErr w:type="spellStart"/>
      <w:r w:rsidRPr="00B722EC">
        <w:rPr>
          <w:rFonts w:ascii="Arial" w:hAnsi="Arial"/>
          <w:i/>
        </w:rPr>
        <w:t>Loxodonta</w:t>
      </w:r>
      <w:proofErr w:type="spellEnd"/>
      <w:r w:rsidRPr="00B722EC">
        <w:rPr>
          <w:rFonts w:ascii="Arial" w:hAnsi="Arial"/>
          <w:i/>
        </w:rPr>
        <w:t xml:space="preserve"> </w:t>
      </w:r>
      <w:proofErr w:type="spellStart"/>
      <w:r w:rsidRPr="00B722EC">
        <w:rPr>
          <w:rFonts w:ascii="Arial" w:hAnsi="Arial"/>
          <w:i/>
        </w:rPr>
        <w:t>africana</w:t>
      </w:r>
      <w:proofErr w:type="spellEnd"/>
      <w:r w:rsidRPr="00241F24">
        <w:rPr>
          <w:rFonts w:ascii="Arial" w:hAnsi="Arial"/>
        </w:rPr>
        <w:t>) articular chondrocytes.</w:t>
      </w:r>
      <w:proofErr w:type="gramEnd"/>
      <w:r w:rsidRPr="00241F24">
        <w:rPr>
          <w:rFonts w:ascii="Arial" w:hAnsi="Arial"/>
        </w:rPr>
        <w:t xml:space="preserve"> </w:t>
      </w:r>
      <w:r w:rsidRPr="00241F24">
        <w:rPr>
          <w:rFonts w:ascii="Arial" w:hAnsi="Arial"/>
          <w:i/>
        </w:rPr>
        <w:t xml:space="preserve">Am. J. Physiol. </w:t>
      </w:r>
      <w:proofErr w:type="spellStart"/>
      <w:r w:rsidRPr="00241F24">
        <w:rPr>
          <w:rFonts w:ascii="Arial" w:hAnsi="Arial"/>
          <w:i/>
        </w:rPr>
        <w:t>Regul</w:t>
      </w:r>
      <w:proofErr w:type="spellEnd"/>
      <w:r w:rsidRPr="00241F24">
        <w:rPr>
          <w:rFonts w:ascii="Arial" w:hAnsi="Arial"/>
          <w:i/>
        </w:rPr>
        <w:t xml:space="preserve">. </w:t>
      </w:r>
      <w:proofErr w:type="spellStart"/>
      <w:r w:rsidRPr="00241F24">
        <w:rPr>
          <w:rFonts w:ascii="Arial" w:hAnsi="Arial"/>
          <w:i/>
        </w:rPr>
        <w:t>Integr</w:t>
      </w:r>
      <w:proofErr w:type="spellEnd"/>
      <w:r w:rsidRPr="00241F24">
        <w:rPr>
          <w:rFonts w:ascii="Arial" w:hAnsi="Arial"/>
          <w:i/>
        </w:rPr>
        <w:t>. Comp. Physiol.</w:t>
      </w:r>
      <w:r w:rsidRPr="00241F24">
        <w:rPr>
          <w:rFonts w:ascii="Arial" w:hAnsi="Arial"/>
        </w:rPr>
        <w:t xml:space="preserve"> 289:R172-R180. </w:t>
      </w:r>
    </w:p>
    <w:p w:rsidR="0018632E" w:rsidRDefault="0018632E" w:rsidP="0018632E">
      <w:pPr>
        <w:pStyle w:val="ListContents"/>
        <w:spacing w:after="283"/>
        <w:ind w:left="0"/>
        <w:contextualSpacing/>
        <w:rPr>
          <w:rFonts w:ascii="Arial" w:hAnsi="Arial"/>
        </w:rPr>
      </w:pPr>
    </w:p>
    <w:p w:rsidR="0018632E" w:rsidRPr="0018632E" w:rsidRDefault="0018632E" w:rsidP="0018632E">
      <w:pPr>
        <w:pStyle w:val="ListContents"/>
        <w:spacing w:after="283"/>
        <w:ind w:left="0"/>
        <w:contextualSpacing/>
        <w:rPr>
          <w:rFonts w:ascii="Arial" w:hAnsi="Arial"/>
        </w:rPr>
      </w:pPr>
      <w:proofErr w:type="gramStart"/>
      <w:r>
        <w:rPr>
          <w:rFonts w:ascii="Arial" w:hAnsi="Arial"/>
        </w:rPr>
        <w:t xml:space="preserve">47  </w:t>
      </w:r>
      <w:proofErr w:type="spellStart"/>
      <w:r>
        <w:rPr>
          <w:rFonts w:ascii="Arial" w:hAnsi="Arial"/>
        </w:rPr>
        <w:t>Mobasheri</w:t>
      </w:r>
      <w:proofErr w:type="spellEnd"/>
      <w:proofErr w:type="gramEnd"/>
      <w:r>
        <w:rPr>
          <w:rFonts w:ascii="Arial" w:hAnsi="Arial"/>
        </w:rPr>
        <w:t xml:space="preserve"> A., R. Lewis …R. Barrett-</w:t>
      </w:r>
      <w:proofErr w:type="spellStart"/>
      <w:r>
        <w:rPr>
          <w:rFonts w:ascii="Arial" w:hAnsi="Arial"/>
        </w:rPr>
        <w:t>Jolley</w:t>
      </w:r>
      <w:proofErr w:type="spellEnd"/>
      <w:r>
        <w:rPr>
          <w:rFonts w:ascii="Arial" w:hAnsi="Arial"/>
        </w:rPr>
        <w:t xml:space="preserve">. 2012.   Potassium channels in articular chondrocytes. </w:t>
      </w:r>
      <w:r>
        <w:rPr>
          <w:rFonts w:ascii="Arial" w:hAnsi="Arial"/>
          <w:i/>
        </w:rPr>
        <w:t>Channels</w:t>
      </w:r>
      <w:r>
        <w:rPr>
          <w:rFonts w:ascii="Arial" w:hAnsi="Arial"/>
        </w:rPr>
        <w:t xml:space="preserve"> 6: </w:t>
      </w:r>
      <w:proofErr w:type="spellStart"/>
      <w:r>
        <w:rPr>
          <w:rFonts w:ascii="Arial" w:hAnsi="Arial"/>
        </w:rPr>
        <w:t>ePub</w:t>
      </w:r>
      <w:proofErr w:type="spellEnd"/>
      <w:r>
        <w:rPr>
          <w:rFonts w:ascii="Arial" w:hAnsi="Arial"/>
        </w:rPr>
        <w:t xml:space="preserve"> ahead of print.</w:t>
      </w:r>
    </w:p>
    <w:p w:rsidR="0018632E" w:rsidRDefault="0018632E" w:rsidP="0018632E">
      <w:pPr>
        <w:pStyle w:val="ListContents"/>
        <w:spacing w:after="283"/>
        <w:ind w:left="0"/>
        <w:contextualSpacing/>
      </w:pPr>
    </w:p>
    <w:p w:rsidR="0018632E" w:rsidRPr="00241F24" w:rsidRDefault="0018632E" w:rsidP="0018632E">
      <w:pPr>
        <w:pStyle w:val="ListContents"/>
        <w:spacing w:after="283"/>
        <w:ind w:left="0"/>
        <w:contextualSpacing/>
        <w:rPr>
          <w:rFonts w:ascii="Arial" w:hAnsi="Arial"/>
        </w:rPr>
      </w:pPr>
      <w:proofErr w:type="gramStart"/>
      <w:r>
        <w:rPr>
          <w:rFonts w:ascii="Arial" w:hAnsi="Arial"/>
        </w:rPr>
        <w:t>48</w:t>
      </w:r>
      <w:r w:rsidRPr="00206EB7">
        <w:rPr>
          <w:rFonts w:ascii="Arial" w:hAnsi="Arial"/>
        </w:rPr>
        <w:t xml:space="preserve"> </w:t>
      </w:r>
      <w:r>
        <w:rPr>
          <w:rFonts w:ascii="Arial" w:hAnsi="Arial"/>
        </w:rPr>
        <w:t xml:space="preserve"> </w:t>
      </w:r>
      <w:proofErr w:type="spellStart"/>
      <w:r w:rsidRPr="00241F24">
        <w:rPr>
          <w:rFonts w:ascii="Arial" w:hAnsi="Arial"/>
        </w:rPr>
        <w:t>Maleckar</w:t>
      </w:r>
      <w:proofErr w:type="spellEnd"/>
      <w:proofErr w:type="gramEnd"/>
      <w:r w:rsidRPr="00241F24">
        <w:rPr>
          <w:rFonts w:ascii="Arial" w:hAnsi="Arial"/>
        </w:rPr>
        <w:t>, M. M., J. L. Greenstein, W. R. Gil</w:t>
      </w:r>
      <w:r>
        <w:rPr>
          <w:rFonts w:ascii="Arial" w:hAnsi="Arial"/>
        </w:rPr>
        <w:t xml:space="preserve">es, and N. A. </w:t>
      </w:r>
      <w:proofErr w:type="spellStart"/>
      <w:r>
        <w:rPr>
          <w:rFonts w:ascii="Arial" w:hAnsi="Arial"/>
        </w:rPr>
        <w:t>Trayanova</w:t>
      </w:r>
      <w:proofErr w:type="spellEnd"/>
      <w:r>
        <w:rPr>
          <w:rFonts w:ascii="Arial" w:hAnsi="Arial"/>
        </w:rPr>
        <w:t xml:space="preserve">, 2009. </w:t>
      </w:r>
      <w:r w:rsidRPr="00241F24">
        <w:rPr>
          <w:rFonts w:ascii="Arial" w:hAnsi="Arial"/>
        </w:rPr>
        <w:t>K</w:t>
      </w:r>
      <w:r>
        <w:rPr>
          <w:rFonts w:ascii="Arial" w:hAnsi="Arial"/>
          <w:noProof/>
          <w:vertAlign w:val="superscript"/>
          <w:lang w:eastAsia="en-US" w:bidi="ar-SA"/>
        </w:rPr>
        <w:t>+</w:t>
      </w:r>
      <w:r w:rsidRPr="00241F24">
        <w:rPr>
          <w:rFonts w:ascii="Arial" w:hAnsi="Arial"/>
        </w:rPr>
        <w:t xml:space="preserve"> current changes account for the rate dependence of the action potential in the human atrial myocyte. </w:t>
      </w:r>
      <w:r>
        <w:rPr>
          <w:rFonts w:ascii="Arial" w:hAnsi="Arial"/>
        </w:rPr>
        <w:t xml:space="preserve"> </w:t>
      </w:r>
      <w:r w:rsidRPr="00241F24">
        <w:rPr>
          <w:rFonts w:ascii="Arial" w:hAnsi="Arial"/>
          <w:i/>
        </w:rPr>
        <w:t xml:space="preserve">Am. J. </w:t>
      </w:r>
      <w:proofErr w:type="spellStart"/>
      <w:r w:rsidRPr="00241F24">
        <w:rPr>
          <w:rFonts w:ascii="Arial" w:hAnsi="Arial"/>
          <w:i/>
        </w:rPr>
        <w:t>Physiol</w:t>
      </w:r>
      <w:proofErr w:type="spellEnd"/>
      <w:r w:rsidRPr="00241F24">
        <w:rPr>
          <w:rFonts w:ascii="Arial" w:hAnsi="Arial"/>
          <w:i/>
        </w:rPr>
        <w:t xml:space="preserve"> Heart Circ. Physiol.</w:t>
      </w:r>
      <w:r w:rsidRPr="00241F24">
        <w:rPr>
          <w:rFonts w:ascii="Arial" w:hAnsi="Arial"/>
        </w:rPr>
        <w:t xml:space="preserve"> 297:1398-1410. </w:t>
      </w:r>
    </w:p>
    <w:p w:rsidR="0018632E" w:rsidRPr="00241F24" w:rsidRDefault="0018632E" w:rsidP="0018632E">
      <w:pPr>
        <w:pStyle w:val="Heading1"/>
        <w:keepNext w:val="0"/>
        <w:widowControl w:val="0"/>
        <w:contextualSpacing/>
        <w:jc w:val="both"/>
        <w:rPr>
          <w:rFonts w:cs="Times New Roman"/>
          <w:b w:val="0"/>
          <w:sz w:val="24"/>
          <w:szCs w:val="24"/>
        </w:rPr>
      </w:pPr>
      <w:proofErr w:type="gramStart"/>
      <w:r>
        <w:rPr>
          <w:rFonts w:cs="Times New Roman"/>
          <w:b w:val="0"/>
          <w:sz w:val="24"/>
          <w:szCs w:val="24"/>
        </w:rPr>
        <w:t xml:space="preserve">49  </w:t>
      </w:r>
      <w:r w:rsidRPr="00241F24">
        <w:rPr>
          <w:rFonts w:cs="Times New Roman"/>
          <w:b w:val="0"/>
          <w:sz w:val="24"/>
          <w:szCs w:val="24"/>
        </w:rPr>
        <w:t>Goldstein</w:t>
      </w:r>
      <w:proofErr w:type="gramEnd"/>
      <w:r w:rsidRPr="00241F24">
        <w:rPr>
          <w:rFonts w:cs="Times New Roman"/>
          <w:b w:val="0"/>
          <w:sz w:val="24"/>
          <w:szCs w:val="24"/>
        </w:rPr>
        <w:t xml:space="preserve">, S.A.N., K.W. Wang, and M.H. </w:t>
      </w:r>
      <w:proofErr w:type="spellStart"/>
      <w:r w:rsidRPr="00241F24">
        <w:rPr>
          <w:rFonts w:cs="Times New Roman"/>
          <w:b w:val="0"/>
          <w:sz w:val="24"/>
          <w:szCs w:val="24"/>
        </w:rPr>
        <w:t>Pausch</w:t>
      </w:r>
      <w:proofErr w:type="spellEnd"/>
      <w:r w:rsidRPr="00241F24">
        <w:rPr>
          <w:rFonts w:cs="Times New Roman"/>
          <w:b w:val="0"/>
          <w:sz w:val="24"/>
          <w:szCs w:val="24"/>
        </w:rPr>
        <w:t xml:space="preserve">. 1998. Sequence and function of the two P domain potassium channels: implications of an emerging super family. </w:t>
      </w:r>
      <w:proofErr w:type="gramStart"/>
      <w:r w:rsidRPr="00241F24">
        <w:rPr>
          <w:rFonts w:cs="Times New Roman"/>
          <w:b w:val="0"/>
          <w:i/>
          <w:sz w:val="24"/>
          <w:szCs w:val="24"/>
        </w:rPr>
        <w:t>J. Mol. Med.</w:t>
      </w:r>
      <w:r w:rsidRPr="00241F24">
        <w:rPr>
          <w:rFonts w:cs="Times New Roman"/>
          <w:b w:val="0"/>
          <w:sz w:val="24"/>
          <w:szCs w:val="24"/>
        </w:rPr>
        <w:t xml:space="preserve"> 76:13-20.</w:t>
      </w:r>
      <w:proofErr w:type="gramEnd"/>
    </w:p>
    <w:p w:rsidR="0018632E" w:rsidRDefault="0018632E" w:rsidP="0018632E">
      <w:pPr>
        <w:pStyle w:val="Heading1"/>
        <w:keepNext w:val="0"/>
        <w:widowControl w:val="0"/>
        <w:contextualSpacing/>
        <w:jc w:val="both"/>
        <w:rPr>
          <w:rFonts w:cs="Times New Roman"/>
          <w:b w:val="0"/>
          <w:sz w:val="24"/>
          <w:szCs w:val="24"/>
        </w:rPr>
      </w:pPr>
    </w:p>
    <w:p w:rsidR="0018632E" w:rsidRPr="00241F24" w:rsidRDefault="0018632E" w:rsidP="0018632E">
      <w:pPr>
        <w:pStyle w:val="Heading1"/>
        <w:keepNext w:val="0"/>
        <w:widowControl w:val="0"/>
        <w:contextualSpacing/>
        <w:jc w:val="both"/>
        <w:rPr>
          <w:rFonts w:cs="Times New Roman"/>
          <w:b w:val="0"/>
          <w:sz w:val="24"/>
          <w:szCs w:val="24"/>
        </w:rPr>
      </w:pPr>
      <w:proofErr w:type="gramStart"/>
      <w:r>
        <w:rPr>
          <w:rFonts w:cs="Times New Roman"/>
          <w:b w:val="0"/>
          <w:sz w:val="24"/>
          <w:szCs w:val="24"/>
        </w:rPr>
        <w:t xml:space="preserve">50  </w:t>
      </w:r>
      <w:r w:rsidRPr="00241F24">
        <w:rPr>
          <w:rFonts w:cs="Times New Roman"/>
          <w:b w:val="0"/>
          <w:sz w:val="24"/>
          <w:szCs w:val="24"/>
        </w:rPr>
        <w:t>Goldstein</w:t>
      </w:r>
      <w:proofErr w:type="gramEnd"/>
      <w:r w:rsidRPr="00241F24">
        <w:rPr>
          <w:rFonts w:cs="Times New Roman"/>
          <w:b w:val="0"/>
          <w:sz w:val="24"/>
          <w:szCs w:val="24"/>
        </w:rPr>
        <w:t xml:space="preserve">, S.A.N., D. </w:t>
      </w:r>
      <w:proofErr w:type="spellStart"/>
      <w:r w:rsidRPr="00241F24">
        <w:rPr>
          <w:rFonts w:cs="Times New Roman"/>
          <w:b w:val="0"/>
          <w:sz w:val="24"/>
          <w:szCs w:val="24"/>
        </w:rPr>
        <w:t>Bockenhauer</w:t>
      </w:r>
      <w:proofErr w:type="spellEnd"/>
      <w:r w:rsidRPr="00241F24">
        <w:rPr>
          <w:rFonts w:cs="Times New Roman"/>
          <w:b w:val="0"/>
          <w:sz w:val="24"/>
          <w:szCs w:val="24"/>
        </w:rPr>
        <w:t xml:space="preserve">, and N.  </w:t>
      </w:r>
      <w:proofErr w:type="spellStart"/>
      <w:r w:rsidRPr="00241F24">
        <w:rPr>
          <w:rFonts w:cs="Times New Roman"/>
          <w:b w:val="0"/>
          <w:sz w:val="24"/>
          <w:szCs w:val="24"/>
        </w:rPr>
        <w:t>Zilberberg</w:t>
      </w:r>
      <w:proofErr w:type="spellEnd"/>
      <w:r w:rsidRPr="00241F24">
        <w:rPr>
          <w:rFonts w:cs="Times New Roman"/>
          <w:b w:val="0"/>
          <w:sz w:val="24"/>
          <w:szCs w:val="24"/>
        </w:rPr>
        <w:t xml:space="preserve">. 2001. Potassium leak channels and the KCNK family of two-P-domain subunits. </w:t>
      </w:r>
      <w:r w:rsidRPr="00241F24">
        <w:rPr>
          <w:rFonts w:cs="Times New Roman"/>
          <w:b w:val="0"/>
          <w:i/>
          <w:sz w:val="24"/>
          <w:szCs w:val="24"/>
        </w:rPr>
        <w:t xml:space="preserve">Nat. Rev. </w:t>
      </w:r>
      <w:proofErr w:type="spellStart"/>
      <w:r w:rsidRPr="00241F24">
        <w:rPr>
          <w:rFonts w:cs="Times New Roman"/>
          <w:b w:val="0"/>
          <w:i/>
          <w:sz w:val="24"/>
          <w:szCs w:val="24"/>
        </w:rPr>
        <w:t>Neurosci</w:t>
      </w:r>
      <w:proofErr w:type="spellEnd"/>
      <w:r w:rsidRPr="00241F24">
        <w:rPr>
          <w:rFonts w:cs="Times New Roman"/>
          <w:b w:val="0"/>
          <w:sz w:val="24"/>
          <w:szCs w:val="24"/>
        </w:rPr>
        <w:t xml:space="preserve">.  </w:t>
      </w:r>
      <w:proofErr w:type="gramStart"/>
      <w:r w:rsidRPr="00241F24">
        <w:rPr>
          <w:rFonts w:cs="Times New Roman"/>
          <w:b w:val="0"/>
          <w:sz w:val="24"/>
          <w:szCs w:val="24"/>
        </w:rPr>
        <w:t>2:175-184.</w:t>
      </w:r>
      <w:proofErr w:type="gramEnd"/>
    </w:p>
    <w:p w:rsidR="0018632E" w:rsidRDefault="0018632E" w:rsidP="0018632E">
      <w:pPr>
        <w:pStyle w:val="Heading1"/>
        <w:keepNext w:val="0"/>
        <w:widowControl w:val="0"/>
        <w:contextualSpacing/>
        <w:jc w:val="both"/>
        <w:rPr>
          <w:rFonts w:eastAsia="SimSun" w:cs="Lucida Sans"/>
          <w:b w:val="0"/>
          <w:bCs w:val="0"/>
          <w:kern w:val="0"/>
          <w:sz w:val="24"/>
          <w:szCs w:val="24"/>
          <w:lang w:eastAsia="zh-CN" w:bidi="hi-IN"/>
        </w:rPr>
      </w:pPr>
    </w:p>
    <w:p w:rsidR="00E44F2B" w:rsidRDefault="004722A7" w:rsidP="004051A7">
      <w:pPr>
        <w:pStyle w:val="Heading1"/>
        <w:keepNext w:val="0"/>
        <w:widowControl w:val="0"/>
        <w:contextualSpacing/>
        <w:jc w:val="both"/>
        <w:rPr>
          <w:rFonts w:cs="Times New Roman"/>
          <w:b w:val="0"/>
          <w:sz w:val="24"/>
          <w:szCs w:val="24"/>
        </w:rPr>
      </w:pPr>
      <w:proofErr w:type="gramStart"/>
      <w:r>
        <w:rPr>
          <w:rFonts w:eastAsia="SimSun" w:cs="Lucida Sans"/>
          <w:b w:val="0"/>
          <w:bCs w:val="0"/>
          <w:kern w:val="0"/>
          <w:sz w:val="24"/>
          <w:szCs w:val="24"/>
          <w:lang w:eastAsia="zh-CN" w:bidi="hi-IN"/>
        </w:rPr>
        <w:t>51</w:t>
      </w:r>
      <w:r w:rsidR="00E44F2B" w:rsidRPr="00E44F2B">
        <w:rPr>
          <w:rFonts w:eastAsia="SimSun" w:cs="Lucida Sans"/>
          <w:b w:val="0"/>
          <w:bCs w:val="0"/>
          <w:kern w:val="0"/>
          <w:sz w:val="24"/>
          <w:szCs w:val="24"/>
          <w:lang w:eastAsia="zh-CN" w:bidi="hi-IN"/>
        </w:rPr>
        <w:t xml:space="preserve"> </w:t>
      </w:r>
      <w:r w:rsidR="00E44F2B">
        <w:rPr>
          <w:rFonts w:ascii="Arial Bold" w:eastAsia="SimSun" w:hAnsi="Arial Bold" w:cs="Lucida Sans"/>
          <w:b w:val="0"/>
          <w:bCs w:val="0"/>
          <w:kern w:val="0"/>
          <w:sz w:val="24"/>
          <w:szCs w:val="24"/>
          <w:lang w:eastAsia="zh-CN" w:bidi="hi-IN"/>
        </w:rPr>
        <w:t xml:space="preserve"> </w:t>
      </w:r>
      <w:r w:rsidR="00E44F2B" w:rsidRPr="00241F24">
        <w:rPr>
          <w:rFonts w:cs="Times New Roman"/>
          <w:b w:val="0"/>
          <w:sz w:val="24"/>
          <w:szCs w:val="24"/>
        </w:rPr>
        <w:t>Kindler</w:t>
      </w:r>
      <w:proofErr w:type="gramEnd"/>
      <w:r w:rsidR="00E44F2B" w:rsidRPr="00241F24">
        <w:rPr>
          <w:rFonts w:cs="Times New Roman"/>
          <w:b w:val="0"/>
          <w:sz w:val="24"/>
          <w:szCs w:val="24"/>
        </w:rPr>
        <w:t xml:space="preserve">, C.H., and C.S. Yost. 2005. Two-pore domain potassium channels: new sites of local anesthetic action and toxicity.  </w:t>
      </w:r>
      <w:r w:rsidR="00E44F2B" w:rsidRPr="00241F24">
        <w:rPr>
          <w:rFonts w:cs="Times New Roman"/>
          <w:b w:val="0"/>
          <w:i/>
          <w:sz w:val="24"/>
          <w:szCs w:val="24"/>
        </w:rPr>
        <w:t xml:space="preserve">Reg. </w:t>
      </w:r>
      <w:proofErr w:type="spellStart"/>
      <w:r w:rsidR="00E44F2B" w:rsidRPr="00241F24">
        <w:rPr>
          <w:rFonts w:cs="Times New Roman"/>
          <w:b w:val="0"/>
          <w:i/>
          <w:sz w:val="24"/>
          <w:szCs w:val="24"/>
        </w:rPr>
        <w:t>Anesth</w:t>
      </w:r>
      <w:proofErr w:type="spellEnd"/>
      <w:r w:rsidR="00E44F2B" w:rsidRPr="00241F24">
        <w:rPr>
          <w:rFonts w:cs="Times New Roman"/>
          <w:b w:val="0"/>
          <w:i/>
          <w:sz w:val="24"/>
          <w:szCs w:val="24"/>
        </w:rPr>
        <w:t>. Pain Med.</w:t>
      </w:r>
      <w:r w:rsidR="00E44F2B" w:rsidRPr="00241F24">
        <w:rPr>
          <w:rFonts w:cs="Times New Roman"/>
          <w:b w:val="0"/>
          <w:sz w:val="24"/>
          <w:szCs w:val="24"/>
        </w:rPr>
        <w:t xml:space="preserve"> 30:260-274.</w:t>
      </w:r>
    </w:p>
    <w:p w:rsidR="00C1049B" w:rsidRDefault="00C1049B" w:rsidP="004051A7">
      <w:pPr>
        <w:pStyle w:val="Heading1"/>
        <w:keepNext w:val="0"/>
        <w:widowControl w:val="0"/>
        <w:contextualSpacing/>
        <w:jc w:val="both"/>
        <w:rPr>
          <w:b w:val="0"/>
          <w:sz w:val="24"/>
        </w:rPr>
      </w:pPr>
    </w:p>
    <w:p w:rsidR="00E44F2B" w:rsidRDefault="004722A7" w:rsidP="004051A7">
      <w:pPr>
        <w:pStyle w:val="Heading1"/>
        <w:keepNext w:val="0"/>
        <w:widowControl w:val="0"/>
        <w:contextualSpacing/>
        <w:jc w:val="both"/>
        <w:rPr>
          <w:rFonts w:cs="Times New Roman"/>
          <w:b w:val="0"/>
          <w:sz w:val="24"/>
          <w:szCs w:val="24"/>
        </w:rPr>
      </w:pPr>
      <w:r>
        <w:rPr>
          <w:b w:val="0"/>
          <w:sz w:val="24"/>
        </w:rPr>
        <w:t>52</w:t>
      </w:r>
      <w:r w:rsidR="00E44F2B" w:rsidRPr="00E44F2B">
        <w:rPr>
          <w:b w:val="0"/>
          <w:sz w:val="24"/>
        </w:rPr>
        <w:t xml:space="preserve"> </w:t>
      </w:r>
      <w:r w:rsidR="00E44F2B" w:rsidRPr="00E44F2B">
        <w:rPr>
          <w:rFonts w:cs="Times New Roman"/>
          <w:b w:val="0"/>
          <w:sz w:val="24"/>
          <w:szCs w:val="24"/>
        </w:rPr>
        <w:t xml:space="preserve">Patel, A.J., and E. </w:t>
      </w:r>
      <w:proofErr w:type="spellStart"/>
      <w:r w:rsidR="00E44F2B" w:rsidRPr="00E44F2B">
        <w:rPr>
          <w:rFonts w:cs="Times New Roman"/>
          <w:b w:val="0"/>
          <w:sz w:val="24"/>
          <w:szCs w:val="24"/>
        </w:rPr>
        <w:t>Honoré</w:t>
      </w:r>
      <w:proofErr w:type="spellEnd"/>
      <w:r w:rsidR="00E44F2B" w:rsidRPr="00E44F2B">
        <w:rPr>
          <w:rFonts w:cs="Times New Roman"/>
          <w:b w:val="0"/>
          <w:sz w:val="24"/>
          <w:szCs w:val="24"/>
        </w:rPr>
        <w:t>. 2001. Properties and modulation of mammalian 2P domain K</w:t>
      </w:r>
      <w:r w:rsidR="00E44F2B" w:rsidRPr="00E44F2B">
        <w:rPr>
          <w:rFonts w:cs="Times New Roman"/>
          <w:b w:val="0"/>
          <w:sz w:val="24"/>
          <w:szCs w:val="24"/>
          <w:vertAlign w:val="superscript"/>
        </w:rPr>
        <w:t>+</w:t>
      </w:r>
      <w:r w:rsidR="00E44F2B" w:rsidRPr="00E44F2B">
        <w:rPr>
          <w:rFonts w:cs="Times New Roman"/>
          <w:b w:val="0"/>
          <w:sz w:val="24"/>
          <w:szCs w:val="24"/>
        </w:rPr>
        <w:t xml:space="preserve"> channels </w:t>
      </w:r>
      <w:r w:rsidR="00E44F2B" w:rsidRPr="00C1049B">
        <w:rPr>
          <w:rFonts w:cs="Times New Roman"/>
          <w:b w:val="0"/>
          <w:i/>
          <w:sz w:val="24"/>
          <w:szCs w:val="24"/>
        </w:rPr>
        <w:t xml:space="preserve">Trends </w:t>
      </w:r>
      <w:proofErr w:type="spellStart"/>
      <w:r w:rsidR="00E44F2B" w:rsidRPr="00C1049B">
        <w:rPr>
          <w:rFonts w:cs="Times New Roman"/>
          <w:b w:val="0"/>
          <w:i/>
          <w:sz w:val="24"/>
          <w:szCs w:val="24"/>
        </w:rPr>
        <w:t>Neurosci</w:t>
      </w:r>
      <w:proofErr w:type="spellEnd"/>
      <w:r w:rsidR="00E44F2B" w:rsidRPr="00E44F2B">
        <w:rPr>
          <w:rFonts w:cs="Times New Roman"/>
          <w:b w:val="0"/>
          <w:sz w:val="24"/>
          <w:szCs w:val="24"/>
        </w:rPr>
        <w:t xml:space="preserve">. </w:t>
      </w:r>
      <w:proofErr w:type="gramStart"/>
      <w:r w:rsidR="00E44F2B" w:rsidRPr="00E44F2B">
        <w:rPr>
          <w:rFonts w:cs="Times New Roman"/>
          <w:b w:val="0"/>
          <w:sz w:val="24"/>
          <w:szCs w:val="24"/>
        </w:rPr>
        <w:t>24:339-346.</w:t>
      </w:r>
      <w:proofErr w:type="gramEnd"/>
    </w:p>
    <w:p w:rsidR="00C1049B" w:rsidRDefault="00C1049B" w:rsidP="004051A7">
      <w:pPr>
        <w:pStyle w:val="Heading1"/>
        <w:keepNext w:val="0"/>
        <w:widowControl w:val="0"/>
        <w:contextualSpacing/>
        <w:jc w:val="both"/>
        <w:rPr>
          <w:rFonts w:eastAsiaTheme="minorHAnsi" w:cstheme="minorBidi"/>
          <w:b w:val="0"/>
          <w:bCs w:val="0"/>
          <w:kern w:val="0"/>
          <w:sz w:val="24"/>
          <w:szCs w:val="24"/>
          <w:lang w:eastAsia="en-US"/>
        </w:rPr>
      </w:pPr>
    </w:p>
    <w:p w:rsidR="001A19CC" w:rsidRDefault="004722A7" w:rsidP="004051A7">
      <w:pPr>
        <w:pStyle w:val="Heading1"/>
        <w:keepNext w:val="0"/>
        <w:widowControl w:val="0"/>
        <w:contextualSpacing/>
        <w:jc w:val="both"/>
        <w:rPr>
          <w:rFonts w:cs="Times New Roman"/>
          <w:b w:val="0"/>
          <w:sz w:val="24"/>
          <w:szCs w:val="24"/>
        </w:rPr>
      </w:pPr>
      <w:proofErr w:type="gramStart"/>
      <w:r>
        <w:rPr>
          <w:rFonts w:eastAsiaTheme="minorHAnsi" w:cstheme="minorBidi"/>
          <w:b w:val="0"/>
          <w:bCs w:val="0"/>
          <w:kern w:val="0"/>
          <w:sz w:val="24"/>
          <w:szCs w:val="24"/>
          <w:lang w:eastAsia="en-US"/>
        </w:rPr>
        <w:t>53</w:t>
      </w:r>
      <w:r w:rsidR="00206EB7">
        <w:rPr>
          <w:rFonts w:eastAsiaTheme="minorHAnsi" w:cstheme="minorBidi"/>
          <w:b w:val="0"/>
          <w:bCs w:val="0"/>
          <w:kern w:val="0"/>
          <w:sz w:val="24"/>
          <w:szCs w:val="24"/>
          <w:lang w:eastAsia="en-US"/>
        </w:rPr>
        <w:t xml:space="preserve"> </w:t>
      </w:r>
      <w:r w:rsidR="001A19CC" w:rsidRPr="001A19CC">
        <w:rPr>
          <w:b w:val="0"/>
          <w:sz w:val="24"/>
        </w:rPr>
        <w:t xml:space="preserve"> </w:t>
      </w:r>
      <w:proofErr w:type="spellStart"/>
      <w:r w:rsidR="001A19CC" w:rsidRPr="00241F24">
        <w:rPr>
          <w:rFonts w:cs="Times New Roman"/>
          <w:b w:val="0"/>
          <w:sz w:val="24"/>
          <w:szCs w:val="24"/>
        </w:rPr>
        <w:t>Gestreau</w:t>
      </w:r>
      <w:proofErr w:type="spellEnd"/>
      <w:proofErr w:type="gramEnd"/>
      <w:r w:rsidR="001A19CC" w:rsidRPr="00241F24">
        <w:rPr>
          <w:rFonts w:cs="Times New Roman"/>
          <w:b w:val="0"/>
          <w:sz w:val="24"/>
          <w:szCs w:val="24"/>
        </w:rPr>
        <w:t xml:space="preserve">, C., D. </w:t>
      </w:r>
      <w:proofErr w:type="spellStart"/>
      <w:r w:rsidR="001A19CC" w:rsidRPr="00241F24">
        <w:rPr>
          <w:rFonts w:cs="Times New Roman"/>
          <w:b w:val="0"/>
          <w:sz w:val="24"/>
          <w:szCs w:val="24"/>
        </w:rPr>
        <w:t>Heitzmann</w:t>
      </w:r>
      <w:proofErr w:type="spellEnd"/>
      <w:r w:rsidR="001A19CC" w:rsidRPr="00241F24">
        <w:rPr>
          <w:rFonts w:cs="Times New Roman"/>
          <w:b w:val="0"/>
          <w:sz w:val="24"/>
          <w:szCs w:val="24"/>
        </w:rPr>
        <w:t xml:space="preserve">, …, J. </w:t>
      </w:r>
      <w:proofErr w:type="spellStart"/>
      <w:r w:rsidR="001A19CC" w:rsidRPr="00241F24">
        <w:rPr>
          <w:rFonts w:cs="Times New Roman"/>
          <w:b w:val="0"/>
          <w:sz w:val="24"/>
          <w:szCs w:val="24"/>
        </w:rPr>
        <w:t>Barhanin</w:t>
      </w:r>
      <w:proofErr w:type="spellEnd"/>
      <w:r w:rsidR="001A19CC" w:rsidRPr="00241F24">
        <w:rPr>
          <w:rFonts w:cs="Times New Roman"/>
          <w:b w:val="0"/>
          <w:sz w:val="24"/>
          <w:szCs w:val="24"/>
        </w:rPr>
        <w:t>. 2010. Task2 potassium channels set central respiratory CO</w:t>
      </w:r>
      <w:r w:rsidR="001A19CC" w:rsidRPr="00241F24">
        <w:rPr>
          <w:rFonts w:cs="Times New Roman"/>
          <w:b w:val="0"/>
          <w:sz w:val="24"/>
          <w:szCs w:val="24"/>
          <w:vertAlign w:val="subscript"/>
        </w:rPr>
        <w:t>2</w:t>
      </w:r>
      <w:r w:rsidR="001A19CC" w:rsidRPr="00241F24">
        <w:rPr>
          <w:rFonts w:cs="Times New Roman"/>
          <w:b w:val="0"/>
          <w:sz w:val="24"/>
          <w:szCs w:val="24"/>
        </w:rPr>
        <w:t xml:space="preserve"> and O</w:t>
      </w:r>
      <w:r w:rsidR="001A19CC" w:rsidRPr="00241F24">
        <w:rPr>
          <w:rFonts w:cs="Times New Roman"/>
          <w:b w:val="0"/>
          <w:sz w:val="24"/>
          <w:szCs w:val="24"/>
          <w:vertAlign w:val="subscript"/>
        </w:rPr>
        <w:t>2</w:t>
      </w:r>
      <w:r w:rsidR="001A19CC" w:rsidRPr="00241F24">
        <w:rPr>
          <w:rFonts w:cs="Times New Roman"/>
          <w:b w:val="0"/>
          <w:sz w:val="24"/>
          <w:szCs w:val="24"/>
        </w:rPr>
        <w:t xml:space="preserve"> sensitivity. </w:t>
      </w:r>
      <w:r w:rsidR="001A19CC" w:rsidRPr="00241F24">
        <w:rPr>
          <w:rFonts w:cs="Times New Roman"/>
          <w:b w:val="0"/>
          <w:i/>
          <w:sz w:val="24"/>
          <w:szCs w:val="24"/>
        </w:rPr>
        <w:t>Proc. Natl. Acad. Sci. USA.</w:t>
      </w:r>
      <w:r w:rsidR="001A19CC" w:rsidRPr="00241F24">
        <w:rPr>
          <w:rFonts w:cs="Times New Roman"/>
          <w:b w:val="0"/>
          <w:sz w:val="24"/>
          <w:szCs w:val="24"/>
        </w:rPr>
        <w:t xml:space="preserve"> </w:t>
      </w:r>
      <w:proofErr w:type="gramStart"/>
      <w:r w:rsidR="001A19CC" w:rsidRPr="00241F24">
        <w:rPr>
          <w:rFonts w:cs="Times New Roman"/>
          <w:b w:val="0"/>
          <w:sz w:val="24"/>
          <w:szCs w:val="24"/>
        </w:rPr>
        <w:t>107:2325-2330.</w:t>
      </w:r>
      <w:proofErr w:type="gramEnd"/>
    </w:p>
    <w:p w:rsidR="0018632E" w:rsidRDefault="0018632E" w:rsidP="0018632E">
      <w:pPr>
        <w:widowControl w:val="0"/>
        <w:contextualSpacing/>
        <w:jc w:val="both"/>
      </w:pPr>
    </w:p>
    <w:p w:rsidR="0018632E" w:rsidRDefault="0018632E" w:rsidP="0018632E">
      <w:pPr>
        <w:widowControl w:val="0"/>
        <w:contextualSpacing/>
        <w:jc w:val="both"/>
      </w:pPr>
      <w:r>
        <w:t xml:space="preserve">54 </w:t>
      </w:r>
      <w:proofErr w:type="spellStart"/>
      <w:r w:rsidRPr="00241F24">
        <w:t>Hille</w:t>
      </w:r>
      <w:proofErr w:type="spellEnd"/>
      <w:r w:rsidRPr="00241F24">
        <w:t xml:space="preserve">, B.  2001. </w:t>
      </w:r>
      <w:r w:rsidRPr="00241F24">
        <w:rPr>
          <w:i/>
        </w:rPr>
        <w:t>Ion Channels of Excitable Membranes.</w:t>
      </w:r>
      <w:r w:rsidRPr="00241F24">
        <w:t xml:space="preserve"> </w:t>
      </w:r>
      <w:proofErr w:type="spellStart"/>
      <w:r w:rsidRPr="00241F24">
        <w:t>Sinauer</w:t>
      </w:r>
      <w:proofErr w:type="spellEnd"/>
      <w:r w:rsidRPr="00241F24">
        <w:t xml:space="preserve"> Associates, Sunderland, MA. </w:t>
      </w:r>
      <w:proofErr w:type="gramStart"/>
      <w:r w:rsidRPr="00241F24">
        <w:t>p</w:t>
      </w:r>
      <w:proofErr w:type="gramEnd"/>
      <w:r w:rsidRPr="00241F24">
        <w:t>.11.</w:t>
      </w:r>
    </w:p>
    <w:p w:rsidR="0018632E" w:rsidRDefault="0018632E" w:rsidP="0018632E">
      <w:pPr>
        <w:widowControl w:val="0"/>
        <w:contextualSpacing/>
        <w:jc w:val="both"/>
      </w:pPr>
    </w:p>
    <w:p w:rsidR="0018632E" w:rsidRPr="00241F24" w:rsidRDefault="0018632E" w:rsidP="0018632E">
      <w:pPr>
        <w:widowControl w:val="0"/>
        <w:contextualSpacing/>
        <w:jc w:val="both"/>
      </w:pPr>
      <w:r>
        <w:t xml:space="preserve">55 </w:t>
      </w:r>
      <w:proofErr w:type="spellStart"/>
      <w:r w:rsidRPr="00241F24">
        <w:t>Grandolfo</w:t>
      </w:r>
      <w:proofErr w:type="spellEnd"/>
      <w:r w:rsidRPr="00241F24">
        <w:t xml:space="preserve">, M., P. </w:t>
      </w:r>
      <w:proofErr w:type="spellStart"/>
      <w:r w:rsidRPr="00241F24">
        <w:t>D’Andrea</w:t>
      </w:r>
      <w:proofErr w:type="spellEnd"/>
      <w:proofErr w:type="gramStart"/>
      <w:r w:rsidRPr="00241F24">
        <w:t>, …,</w:t>
      </w:r>
      <w:proofErr w:type="gramEnd"/>
      <w:r w:rsidRPr="00241F24">
        <w:t xml:space="preserve"> F. </w:t>
      </w:r>
      <w:proofErr w:type="spellStart"/>
      <w:r w:rsidRPr="00241F24">
        <w:t>Vittur</w:t>
      </w:r>
      <w:proofErr w:type="spellEnd"/>
      <w:r w:rsidRPr="00241F24">
        <w:t xml:space="preserve">. 1992. Calcium-activated potassium channels in chondrocytes. </w:t>
      </w:r>
      <w:proofErr w:type="spellStart"/>
      <w:r w:rsidRPr="00241F24">
        <w:rPr>
          <w:i/>
        </w:rPr>
        <w:t>Biochem</w:t>
      </w:r>
      <w:proofErr w:type="spellEnd"/>
      <w:r w:rsidRPr="00241F24">
        <w:rPr>
          <w:i/>
        </w:rPr>
        <w:t xml:space="preserve">. </w:t>
      </w:r>
      <w:proofErr w:type="spellStart"/>
      <w:r w:rsidRPr="00241F24">
        <w:rPr>
          <w:i/>
        </w:rPr>
        <w:t>Biophys</w:t>
      </w:r>
      <w:proofErr w:type="spellEnd"/>
      <w:r w:rsidRPr="00241F24">
        <w:rPr>
          <w:i/>
        </w:rPr>
        <w:t xml:space="preserve">. Res. </w:t>
      </w:r>
      <w:proofErr w:type="spellStart"/>
      <w:r w:rsidRPr="00241F24">
        <w:rPr>
          <w:i/>
        </w:rPr>
        <w:t>Commun</w:t>
      </w:r>
      <w:proofErr w:type="spellEnd"/>
      <w:r w:rsidRPr="00241F24">
        <w:rPr>
          <w:i/>
        </w:rPr>
        <w:t>.</w:t>
      </w:r>
      <w:r w:rsidRPr="00241F24">
        <w:t xml:space="preserve"> </w:t>
      </w:r>
      <w:proofErr w:type="gramStart"/>
      <w:r w:rsidRPr="00241F24">
        <w:t>182:1429-1434.</w:t>
      </w:r>
      <w:proofErr w:type="gramEnd"/>
    </w:p>
    <w:p w:rsidR="0018632E" w:rsidRDefault="0018632E" w:rsidP="0018632E">
      <w:pPr>
        <w:widowControl w:val="0"/>
        <w:contextualSpacing/>
        <w:jc w:val="both"/>
      </w:pPr>
    </w:p>
    <w:p w:rsidR="00606C21" w:rsidRDefault="0018632E" w:rsidP="00606C21">
      <w:pPr>
        <w:widowControl w:val="0"/>
        <w:contextualSpacing/>
        <w:jc w:val="both"/>
      </w:pPr>
      <w:proofErr w:type="gramStart"/>
      <w:r>
        <w:t xml:space="preserve">56  </w:t>
      </w:r>
      <w:proofErr w:type="spellStart"/>
      <w:r w:rsidRPr="00241F24">
        <w:t>Zuscik</w:t>
      </w:r>
      <w:proofErr w:type="spellEnd"/>
      <w:proofErr w:type="gramEnd"/>
      <w:r w:rsidRPr="00241F24">
        <w:t xml:space="preserve">, M.J., T.E. Gunter, </w:t>
      </w:r>
      <w:r w:rsidR="00606C21">
        <w:t xml:space="preserve">and </w:t>
      </w:r>
      <w:r w:rsidRPr="00241F24">
        <w:t xml:space="preserve">R.N. Rosier. 1997.  Characterization of voltage-sensitive calcium channels in growth plate chondrocytes. </w:t>
      </w:r>
      <w:proofErr w:type="spellStart"/>
      <w:r w:rsidRPr="00241F24">
        <w:rPr>
          <w:i/>
        </w:rPr>
        <w:t>Biochem</w:t>
      </w:r>
      <w:proofErr w:type="spellEnd"/>
      <w:r w:rsidRPr="00241F24">
        <w:rPr>
          <w:i/>
        </w:rPr>
        <w:t xml:space="preserve">. </w:t>
      </w:r>
      <w:proofErr w:type="spellStart"/>
      <w:r w:rsidRPr="00241F24">
        <w:rPr>
          <w:i/>
        </w:rPr>
        <w:t>Biophys</w:t>
      </w:r>
      <w:proofErr w:type="spellEnd"/>
      <w:r w:rsidRPr="00241F24">
        <w:rPr>
          <w:i/>
        </w:rPr>
        <w:t>. Res. Comm.</w:t>
      </w:r>
      <w:r>
        <w:t xml:space="preserve"> 234:</w:t>
      </w:r>
      <w:r w:rsidRPr="00241F24">
        <w:t>432-438.</w:t>
      </w:r>
    </w:p>
    <w:p w:rsidR="00606C21" w:rsidRDefault="00606C21" w:rsidP="00606C21">
      <w:pPr>
        <w:pStyle w:val="ListContents"/>
        <w:spacing w:after="283"/>
        <w:ind w:left="0"/>
        <w:contextualSpacing/>
        <w:rPr>
          <w:rFonts w:ascii="Arial" w:hAnsi="Arial"/>
        </w:rPr>
      </w:pPr>
      <w:proofErr w:type="gramStart"/>
      <w:r>
        <w:rPr>
          <w:rFonts w:ascii="Arial" w:hAnsi="Arial"/>
        </w:rPr>
        <w:t>57</w:t>
      </w:r>
      <w:r w:rsidRPr="00ED69ED">
        <w:rPr>
          <w:rFonts w:ascii="Arial" w:hAnsi="Arial"/>
        </w:rPr>
        <w:t xml:space="preserve"> </w:t>
      </w:r>
      <w:proofErr w:type="spellStart"/>
      <w:r w:rsidRPr="00241F24">
        <w:rPr>
          <w:rFonts w:ascii="Arial" w:hAnsi="Arial"/>
        </w:rPr>
        <w:t>Horrigan</w:t>
      </w:r>
      <w:proofErr w:type="spellEnd"/>
      <w:r w:rsidRPr="00241F24">
        <w:rPr>
          <w:rFonts w:ascii="Arial" w:hAnsi="Arial"/>
        </w:rPr>
        <w:t>, F. T., and R. W. Al</w:t>
      </w:r>
      <w:r>
        <w:rPr>
          <w:rFonts w:ascii="Arial" w:hAnsi="Arial"/>
        </w:rPr>
        <w:t>drich, 2002.</w:t>
      </w:r>
      <w:proofErr w:type="gramEnd"/>
      <w:r>
        <w:rPr>
          <w:rFonts w:ascii="Arial" w:hAnsi="Arial"/>
        </w:rPr>
        <w:t xml:space="preserve"> Coupling between voltage sensor a</w:t>
      </w:r>
      <w:r w:rsidRPr="00241F24">
        <w:rPr>
          <w:rFonts w:ascii="Arial" w:hAnsi="Arial"/>
        </w:rPr>
        <w:t>ctivation, Ca</w:t>
      </w:r>
      <w:r>
        <w:rPr>
          <w:rFonts w:ascii="Arial" w:hAnsi="Arial"/>
          <w:noProof/>
          <w:vertAlign w:val="superscript"/>
          <w:lang w:eastAsia="en-US" w:bidi="ar-SA"/>
        </w:rPr>
        <w:t>2+</w:t>
      </w:r>
      <w:r>
        <w:rPr>
          <w:rFonts w:ascii="Arial" w:hAnsi="Arial"/>
        </w:rPr>
        <w:t xml:space="preserve"> binding and channel opening in large conductance (BK) potassium c</w:t>
      </w:r>
      <w:r w:rsidRPr="00241F24">
        <w:rPr>
          <w:rFonts w:ascii="Arial" w:hAnsi="Arial"/>
        </w:rPr>
        <w:t xml:space="preserve">hannels. </w:t>
      </w:r>
      <w:r w:rsidRPr="00241F24">
        <w:rPr>
          <w:rFonts w:ascii="Arial" w:hAnsi="Arial"/>
          <w:i/>
        </w:rPr>
        <w:t>J. Gen. Physiol.</w:t>
      </w:r>
      <w:r w:rsidRPr="00241F24">
        <w:rPr>
          <w:rFonts w:ascii="Arial" w:hAnsi="Arial"/>
        </w:rPr>
        <w:t xml:space="preserve"> 120:267-305. </w:t>
      </w:r>
    </w:p>
    <w:p w:rsidR="00606C21" w:rsidRDefault="00606C21" w:rsidP="00606C21">
      <w:pPr>
        <w:pStyle w:val="Heading1"/>
        <w:keepNext w:val="0"/>
        <w:widowControl w:val="0"/>
        <w:contextualSpacing/>
        <w:jc w:val="both"/>
        <w:rPr>
          <w:rFonts w:cs="Times New Roman"/>
          <w:b w:val="0"/>
          <w:sz w:val="24"/>
          <w:szCs w:val="24"/>
        </w:rPr>
      </w:pPr>
      <w:proofErr w:type="gramStart"/>
      <w:r>
        <w:rPr>
          <w:b w:val="0"/>
          <w:sz w:val="24"/>
        </w:rPr>
        <w:t>58</w:t>
      </w:r>
      <w:r w:rsidRPr="00ED69ED">
        <w:rPr>
          <w:b w:val="0"/>
          <w:sz w:val="24"/>
        </w:rPr>
        <w:t xml:space="preserve"> </w:t>
      </w:r>
      <w:proofErr w:type="spellStart"/>
      <w:r w:rsidRPr="00241F24">
        <w:rPr>
          <w:rFonts w:cs="Times New Roman"/>
          <w:b w:val="0"/>
          <w:sz w:val="24"/>
          <w:szCs w:val="24"/>
        </w:rPr>
        <w:t>Magleby</w:t>
      </w:r>
      <w:proofErr w:type="spellEnd"/>
      <w:r w:rsidRPr="00241F24">
        <w:rPr>
          <w:rFonts w:cs="Times New Roman"/>
          <w:b w:val="0"/>
          <w:sz w:val="24"/>
          <w:szCs w:val="24"/>
        </w:rPr>
        <w:t>, K.L. 2003.</w:t>
      </w:r>
      <w:proofErr w:type="gramEnd"/>
      <w:r w:rsidRPr="00241F24">
        <w:rPr>
          <w:rFonts w:cs="Times New Roman"/>
          <w:b w:val="0"/>
          <w:sz w:val="24"/>
          <w:szCs w:val="24"/>
        </w:rPr>
        <w:t xml:space="preserve"> Gating mechanism of BK (Slo1) channels: so near, yet so far. </w:t>
      </w:r>
      <w:r w:rsidRPr="00241F24">
        <w:rPr>
          <w:rFonts w:cs="Times New Roman"/>
          <w:b w:val="0"/>
          <w:i/>
          <w:sz w:val="24"/>
          <w:szCs w:val="24"/>
        </w:rPr>
        <w:t>J. Gen. Physiol.</w:t>
      </w:r>
      <w:r w:rsidRPr="00241F24">
        <w:rPr>
          <w:rFonts w:cs="Times New Roman"/>
          <w:b w:val="0"/>
          <w:sz w:val="24"/>
          <w:szCs w:val="24"/>
        </w:rPr>
        <w:t xml:space="preserve"> 121:81-96.</w:t>
      </w:r>
    </w:p>
    <w:p w:rsidR="00BD7336" w:rsidRDefault="00BD7336" w:rsidP="00BD7336">
      <w:pPr>
        <w:widowControl w:val="0"/>
        <w:jc w:val="both"/>
      </w:pPr>
    </w:p>
    <w:p w:rsidR="00BD7336" w:rsidRPr="00241F24" w:rsidRDefault="00BD7336" w:rsidP="00BD7336">
      <w:pPr>
        <w:widowControl w:val="0"/>
        <w:jc w:val="both"/>
      </w:pPr>
      <w:proofErr w:type="gramStart"/>
      <w:r>
        <w:t xml:space="preserve">59  </w:t>
      </w:r>
      <w:proofErr w:type="spellStart"/>
      <w:r w:rsidRPr="00241F24">
        <w:t>Mobasheri</w:t>
      </w:r>
      <w:proofErr w:type="spellEnd"/>
      <w:proofErr w:type="gramEnd"/>
      <w:r w:rsidRPr="00241F24">
        <w:t>, A., T.C. Gent, …, R. Barrett-</w:t>
      </w:r>
      <w:proofErr w:type="spellStart"/>
      <w:r w:rsidRPr="00241F24">
        <w:t>Jolley</w:t>
      </w:r>
      <w:proofErr w:type="spellEnd"/>
      <w:r w:rsidRPr="00241F24">
        <w:t xml:space="preserve">. 2007. </w:t>
      </w:r>
      <w:r w:rsidRPr="00241F24">
        <w:rPr>
          <w:bCs/>
        </w:rPr>
        <w:t>Evidence for functional ATP-sensitive (K</w:t>
      </w:r>
      <w:r w:rsidRPr="00241F24">
        <w:rPr>
          <w:bCs/>
          <w:vertAlign w:val="subscript"/>
        </w:rPr>
        <w:t>ATP</w:t>
      </w:r>
      <w:r w:rsidRPr="00241F24">
        <w:rPr>
          <w:bCs/>
        </w:rPr>
        <w:t xml:space="preserve">) potassium channels in human and equine articular chondrocytes.  </w:t>
      </w:r>
      <w:proofErr w:type="gramStart"/>
      <w:r w:rsidRPr="00241F24">
        <w:rPr>
          <w:i/>
        </w:rPr>
        <w:t>Osteoarthritis Cartilage</w:t>
      </w:r>
      <w:r w:rsidRPr="00241F24">
        <w:t> 15:1-8.</w:t>
      </w:r>
      <w:proofErr w:type="gramEnd"/>
    </w:p>
    <w:p w:rsidR="00BD7336" w:rsidRDefault="00606C21" w:rsidP="00606C21">
      <w:proofErr w:type="gramStart"/>
      <w:r>
        <w:t xml:space="preserve">60 </w:t>
      </w:r>
      <w:proofErr w:type="spellStart"/>
      <w:r w:rsidR="00BD7336">
        <w:t>Tsuga</w:t>
      </w:r>
      <w:proofErr w:type="spellEnd"/>
      <w:r w:rsidR="00BD7336">
        <w:t xml:space="preserve"> K, N. </w:t>
      </w:r>
      <w:proofErr w:type="spellStart"/>
      <w:r w:rsidR="00BD7336">
        <w:t>Tohse</w:t>
      </w:r>
      <w:proofErr w:type="spellEnd"/>
      <w:r w:rsidR="00BD7336">
        <w:t xml:space="preserve">, … H </w:t>
      </w:r>
      <w:proofErr w:type="spellStart"/>
      <w:r w:rsidR="00BD7336">
        <w:t>Yabu</w:t>
      </w:r>
      <w:proofErr w:type="spellEnd"/>
      <w:r w:rsidR="00BD7336">
        <w:t>.</w:t>
      </w:r>
      <w:proofErr w:type="gramEnd"/>
      <w:r w:rsidR="00BD7336">
        <w:t xml:space="preserve"> 2002.  Chloride conductance determining membrane potential of rabbit articular chondrocytes. </w:t>
      </w:r>
      <w:r w:rsidR="00BD7336" w:rsidRPr="00BD7336">
        <w:rPr>
          <w:i/>
        </w:rPr>
        <w:t>J Membrane Biol</w:t>
      </w:r>
      <w:r w:rsidR="00BD7336">
        <w:t>. 185(1)</w:t>
      </w:r>
      <w:proofErr w:type="gramStart"/>
      <w:r w:rsidR="00BD7336">
        <w:t>:75</w:t>
      </w:r>
      <w:proofErr w:type="gramEnd"/>
      <w:r w:rsidR="00BD7336">
        <w:t>–81.</w:t>
      </w:r>
    </w:p>
    <w:p w:rsidR="00BD7336" w:rsidRDefault="00BD7336" w:rsidP="00606C21">
      <w:r>
        <w:t xml:space="preserve">61.  Funabashi, K., M. </w:t>
      </w:r>
      <w:proofErr w:type="spellStart"/>
      <w:r>
        <w:t>Fujii</w:t>
      </w:r>
      <w:proofErr w:type="spellEnd"/>
      <w:r>
        <w:t xml:space="preserve"> … and Y. </w:t>
      </w:r>
      <w:proofErr w:type="spellStart"/>
      <w:r>
        <w:t>Imizumi</w:t>
      </w:r>
      <w:proofErr w:type="spellEnd"/>
      <w:r>
        <w:t xml:space="preserve">, 2010a.  </w:t>
      </w:r>
      <w:proofErr w:type="gramStart"/>
      <w:r>
        <w:t>Contribution of chloride channel conductance to the regulation of resting membrane potential in chondrocytes.</w:t>
      </w:r>
      <w:proofErr w:type="gramEnd"/>
      <w:r>
        <w:t xml:space="preserve"> </w:t>
      </w:r>
      <w:r>
        <w:rPr>
          <w:i/>
        </w:rPr>
        <w:t xml:space="preserve">J. </w:t>
      </w:r>
      <w:proofErr w:type="spellStart"/>
      <w:r>
        <w:rPr>
          <w:i/>
        </w:rPr>
        <w:t>Pharmacol</w:t>
      </w:r>
      <w:proofErr w:type="spellEnd"/>
      <w:r>
        <w:rPr>
          <w:i/>
        </w:rPr>
        <w:t xml:space="preserve">. </w:t>
      </w:r>
      <w:proofErr w:type="gramStart"/>
      <w:r>
        <w:rPr>
          <w:i/>
        </w:rPr>
        <w:t>Sci.</w:t>
      </w:r>
      <w:r>
        <w:t xml:space="preserve"> 113:94-99.</w:t>
      </w:r>
      <w:proofErr w:type="gramEnd"/>
    </w:p>
    <w:p w:rsidR="00606C21" w:rsidRPr="00BD7336" w:rsidRDefault="00BD7336" w:rsidP="00606C21">
      <w:r>
        <w:t xml:space="preserve">62.  Funabashi, K., S. </w:t>
      </w:r>
      <w:proofErr w:type="spellStart"/>
      <w:r>
        <w:t>Ohya</w:t>
      </w:r>
      <w:proofErr w:type="spellEnd"/>
      <w:r>
        <w:t xml:space="preserve">, … and Y. </w:t>
      </w:r>
      <w:proofErr w:type="spellStart"/>
      <w:r>
        <w:t>Imaizumi</w:t>
      </w:r>
      <w:proofErr w:type="spellEnd"/>
      <w:r>
        <w:t xml:space="preserve">. </w:t>
      </w:r>
      <w:proofErr w:type="gramStart"/>
      <w:r>
        <w:t>2010b.  Accelerated Ca</w:t>
      </w:r>
      <w:r>
        <w:rPr>
          <w:vertAlign w:val="superscript"/>
        </w:rPr>
        <w:t>2+</w:t>
      </w:r>
      <w:r>
        <w:t xml:space="preserve"> entry by membrane hyperpolarization due to Ca</w:t>
      </w:r>
      <w:r>
        <w:rPr>
          <w:vertAlign w:val="superscript"/>
        </w:rPr>
        <w:t>2+</w:t>
      </w:r>
      <w:r>
        <w:t>-activated K</w:t>
      </w:r>
      <w:r>
        <w:rPr>
          <w:vertAlign w:val="superscript"/>
        </w:rPr>
        <w:t>+</w:t>
      </w:r>
      <w:r>
        <w:t xml:space="preserve"> channel activation in response to histamine in chondrocytes.</w:t>
      </w:r>
      <w:proofErr w:type="gramEnd"/>
      <w:r>
        <w:t xml:space="preserve">  </w:t>
      </w:r>
      <w:r>
        <w:rPr>
          <w:i/>
        </w:rPr>
        <w:t>Am. J. Physiol. Cell. Physiol.</w:t>
      </w:r>
      <w:r>
        <w:t xml:space="preserve"> 298:C786-C797.</w:t>
      </w:r>
    </w:p>
    <w:p w:rsidR="00BD7336" w:rsidRDefault="00BD7336" w:rsidP="00BD7336">
      <w:pPr>
        <w:pStyle w:val="Heading1"/>
        <w:keepNext w:val="0"/>
        <w:widowControl w:val="0"/>
        <w:contextualSpacing/>
        <w:jc w:val="both"/>
        <w:rPr>
          <w:rFonts w:cs="Times New Roman"/>
          <w:b w:val="0"/>
          <w:sz w:val="24"/>
          <w:szCs w:val="24"/>
        </w:rPr>
      </w:pPr>
      <w:r>
        <w:rPr>
          <w:b w:val="0"/>
          <w:sz w:val="24"/>
        </w:rPr>
        <w:t>63</w:t>
      </w:r>
      <w:r w:rsidRPr="00ED69ED">
        <w:rPr>
          <w:b w:val="0"/>
          <w:sz w:val="24"/>
        </w:rPr>
        <w:t xml:space="preserve"> </w:t>
      </w:r>
      <w:proofErr w:type="spellStart"/>
      <w:r w:rsidRPr="00241F24">
        <w:rPr>
          <w:rFonts w:cs="Times New Roman"/>
          <w:b w:val="0"/>
          <w:sz w:val="24"/>
          <w:szCs w:val="24"/>
        </w:rPr>
        <w:t>Phan</w:t>
      </w:r>
      <w:proofErr w:type="spellEnd"/>
      <w:r w:rsidRPr="00241F24">
        <w:rPr>
          <w:rFonts w:cs="Times New Roman"/>
          <w:b w:val="0"/>
          <w:sz w:val="24"/>
          <w:szCs w:val="24"/>
        </w:rPr>
        <w:t xml:space="preserve">, M.N., H.A. </w:t>
      </w:r>
      <w:proofErr w:type="spellStart"/>
      <w:r w:rsidRPr="00241F24">
        <w:rPr>
          <w:rFonts w:cs="Times New Roman"/>
          <w:b w:val="0"/>
          <w:sz w:val="24"/>
          <w:szCs w:val="24"/>
        </w:rPr>
        <w:t>Leddy</w:t>
      </w:r>
      <w:proofErr w:type="spellEnd"/>
      <w:proofErr w:type="gramStart"/>
      <w:r w:rsidRPr="00241F24">
        <w:rPr>
          <w:rFonts w:cs="Times New Roman"/>
          <w:b w:val="0"/>
          <w:sz w:val="24"/>
          <w:szCs w:val="24"/>
        </w:rPr>
        <w:t>, …,</w:t>
      </w:r>
      <w:proofErr w:type="gramEnd"/>
      <w:r w:rsidRPr="00241F24">
        <w:rPr>
          <w:rFonts w:cs="Times New Roman"/>
          <w:b w:val="0"/>
          <w:sz w:val="24"/>
          <w:szCs w:val="24"/>
        </w:rPr>
        <w:t xml:space="preserve"> F. </w:t>
      </w:r>
      <w:proofErr w:type="spellStart"/>
      <w:r w:rsidRPr="00241F24">
        <w:rPr>
          <w:rFonts w:cs="Times New Roman"/>
          <w:b w:val="0"/>
          <w:sz w:val="24"/>
          <w:szCs w:val="24"/>
        </w:rPr>
        <w:t>Guilak</w:t>
      </w:r>
      <w:proofErr w:type="spellEnd"/>
      <w:r w:rsidRPr="00241F24">
        <w:rPr>
          <w:rFonts w:cs="Times New Roman"/>
          <w:b w:val="0"/>
          <w:sz w:val="24"/>
          <w:szCs w:val="24"/>
        </w:rPr>
        <w:t xml:space="preserve">. 2009. Functional characterization of TRPV4 as an </w:t>
      </w:r>
      <w:proofErr w:type="spellStart"/>
      <w:r w:rsidRPr="00241F24">
        <w:rPr>
          <w:rFonts w:cs="Times New Roman"/>
          <w:b w:val="0"/>
          <w:sz w:val="24"/>
          <w:szCs w:val="24"/>
        </w:rPr>
        <w:t>osmotically</w:t>
      </w:r>
      <w:proofErr w:type="spellEnd"/>
      <w:r w:rsidRPr="00241F24">
        <w:rPr>
          <w:rFonts w:cs="Times New Roman"/>
          <w:b w:val="0"/>
          <w:sz w:val="24"/>
          <w:szCs w:val="24"/>
        </w:rPr>
        <w:t xml:space="preserve"> sensitive ion channel in porcine articular chondrocytes. </w:t>
      </w:r>
      <w:r w:rsidRPr="00241F24">
        <w:rPr>
          <w:rFonts w:cs="Times New Roman"/>
          <w:b w:val="0"/>
          <w:i/>
          <w:sz w:val="24"/>
          <w:szCs w:val="24"/>
        </w:rPr>
        <w:t>Arthritis Rheum</w:t>
      </w:r>
      <w:r w:rsidRPr="00241F24">
        <w:rPr>
          <w:rFonts w:cs="Times New Roman"/>
          <w:b w:val="0"/>
          <w:sz w:val="24"/>
          <w:szCs w:val="24"/>
        </w:rPr>
        <w:t xml:space="preserve">. </w:t>
      </w:r>
      <w:proofErr w:type="gramStart"/>
      <w:r w:rsidRPr="00241F24">
        <w:rPr>
          <w:rFonts w:cs="Times New Roman"/>
          <w:b w:val="0"/>
          <w:sz w:val="24"/>
          <w:szCs w:val="24"/>
        </w:rPr>
        <w:t>60:3028-3037.</w:t>
      </w:r>
      <w:proofErr w:type="gramEnd"/>
    </w:p>
    <w:p w:rsidR="00BD7336" w:rsidRDefault="00BD7336" w:rsidP="00BD7336">
      <w:pPr>
        <w:contextualSpacing/>
      </w:pPr>
    </w:p>
    <w:p w:rsidR="00BD7336" w:rsidRPr="00DA56A9" w:rsidRDefault="00BD7336" w:rsidP="00BD7336">
      <w:pPr>
        <w:contextualSpacing/>
      </w:pPr>
      <w:r>
        <w:t xml:space="preserve">64 Clark, A.L., B.J. </w:t>
      </w:r>
      <w:proofErr w:type="spellStart"/>
      <w:r>
        <w:t>Votta</w:t>
      </w:r>
      <w:proofErr w:type="spellEnd"/>
      <w:r>
        <w:t xml:space="preserve">… F. </w:t>
      </w:r>
      <w:proofErr w:type="spellStart"/>
      <w:r>
        <w:t>Guilak</w:t>
      </w:r>
      <w:proofErr w:type="spellEnd"/>
      <w:r>
        <w:t xml:space="preserve">. 2010.  </w:t>
      </w:r>
      <w:proofErr w:type="spellStart"/>
      <w:r>
        <w:t>Chondroprotective</w:t>
      </w:r>
      <w:proofErr w:type="spellEnd"/>
      <w:r>
        <w:t xml:space="preserve"> role of the </w:t>
      </w:r>
      <w:proofErr w:type="spellStart"/>
      <w:r>
        <w:t>osmotically</w:t>
      </w:r>
      <w:proofErr w:type="spellEnd"/>
      <w:r>
        <w:t xml:space="preserve"> sensitive ion channel transient receptor potential </w:t>
      </w:r>
      <w:proofErr w:type="spellStart"/>
      <w:r>
        <w:t>vanilloid</w:t>
      </w:r>
      <w:proofErr w:type="spellEnd"/>
      <w:r>
        <w:t xml:space="preserve"> 4: age- and sex-dependent progression of osteoarthritis in TRPV 4-deficient mice.  </w:t>
      </w:r>
      <w:r>
        <w:rPr>
          <w:i/>
        </w:rPr>
        <w:t>Arthritis Rheum.</w:t>
      </w:r>
      <w:r>
        <w:t xml:space="preserve"> </w:t>
      </w:r>
      <w:proofErr w:type="gramStart"/>
      <w:r>
        <w:t>62:2973-2983.</w:t>
      </w:r>
      <w:proofErr w:type="gramEnd"/>
    </w:p>
    <w:p w:rsidR="00BD7336" w:rsidRDefault="00BD7336" w:rsidP="00BD7336">
      <w:pPr>
        <w:contextualSpacing/>
      </w:pPr>
    </w:p>
    <w:p w:rsidR="00BD7336" w:rsidRPr="00DA56A9" w:rsidRDefault="00BD7336" w:rsidP="00BD7336">
      <w:pPr>
        <w:contextualSpacing/>
      </w:pPr>
      <w:proofErr w:type="gramStart"/>
      <w:r>
        <w:t xml:space="preserve">65 Han, S.K., W. </w:t>
      </w:r>
      <w:proofErr w:type="spellStart"/>
      <w:r>
        <w:t>Wouters</w:t>
      </w:r>
      <w:proofErr w:type="spellEnd"/>
      <w:r>
        <w:t>, A. Clark and W. Herzog, 2012.</w:t>
      </w:r>
      <w:proofErr w:type="gramEnd"/>
      <w:r>
        <w:t xml:space="preserve">  </w:t>
      </w:r>
      <w:proofErr w:type="gramStart"/>
      <w:r>
        <w:t>Mechanically induced calcium signaling in chondrocytes in situ.</w:t>
      </w:r>
      <w:proofErr w:type="gramEnd"/>
      <w:r>
        <w:t xml:space="preserve"> </w:t>
      </w:r>
      <w:r>
        <w:rPr>
          <w:i/>
        </w:rPr>
        <w:t xml:space="preserve">J. </w:t>
      </w:r>
      <w:proofErr w:type="spellStart"/>
      <w:r>
        <w:rPr>
          <w:i/>
        </w:rPr>
        <w:t>Orthop</w:t>
      </w:r>
      <w:proofErr w:type="spellEnd"/>
      <w:r>
        <w:rPr>
          <w:i/>
        </w:rPr>
        <w:t xml:space="preserve">. </w:t>
      </w:r>
      <w:proofErr w:type="gramStart"/>
      <w:r>
        <w:rPr>
          <w:i/>
        </w:rPr>
        <w:t>Res.</w:t>
      </w:r>
      <w:r>
        <w:t xml:space="preserve"> 30:475-481.</w:t>
      </w:r>
      <w:proofErr w:type="gramEnd"/>
    </w:p>
    <w:p w:rsidR="00BD7336" w:rsidRDefault="00BD7336" w:rsidP="00BD7336">
      <w:pPr>
        <w:contextualSpacing/>
      </w:pPr>
    </w:p>
    <w:p w:rsidR="00BD7336" w:rsidRDefault="00BD7336" w:rsidP="00BD7336">
      <w:pPr>
        <w:contextualSpacing/>
      </w:pPr>
      <w:proofErr w:type="gramStart"/>
      <w:r>
        <w:t xml:space="preserve">66  </w:t>
      </w:r>
      <w:proofErr w:type="spellStart"/>
      <w:r>
        <w:t>Sáez</w:t>
      </w:r>
      <w:proofErr w:type="spellEnd"/>
      <w:proofErr w:type="gramEnd"/>
      <w:r>
        <w:t xml:space="preserve">, J.C., V.M. Berthoud… E.C. Beyer, 2003.  Plasma membrane channels formed by connexins:  Their regulation and functions. </w:t>
      </w:r>
      <w:r>
        <w:rPr>
          <w:i/>
        </w:rPr>
        <w:t>Physiol. Rev</w:t>
      </w:r>
      <w:proofErr w:type="gramStart"/>
      <w:r>
        <w:rPr>
          <w:i/>
        </w:rPr>
        <w:t>.</w:t>
      </w:r>
      <w:r>
        <w:t xml:space="preserve">  83:1359</w:t>
      </w:r>
      <w:proofErr w:type="gramEnd"/>
      <w:r>
        <w:t>-1400.</w:t>
      </w:r>
    </w:p>
    <w:p w:rsidR="00BD7336" w:rsidRDefault="00BD7336" w:rsidP="00606C21">
      <w:pPr>
        <w:pStyle w:val="ListContents"/>
        <w:spacing w:after="283"/>
        <w:ind w:left="0"/>
        <w:contextualSpacing/>
        <w:rPr>
          <w:rFonts w:ascii="Arial" w:hAnsi="Arial"/>
        </w:rPr>
      </w:pPr>
      <w:proofErr w:type="gramStart"/>
      <w:r>
        <w:rPr>
          <w:rFonts w:ascii="Arial" w:hAnsi="Arial"/>
        </w:rPr>
        <w:t>67  Knight</w:t>
      </w:r>
      <w:proofErr w:type="gramEnd"/>
      <w:r>
        <w:rPr>
          <w:rFonts w:ascii="Arial" w:hAnsi="Arial"/>
        </w:rPr>
        <w:t xml:space="preserve"> M.M., S.R. </w:t>
      </w:r>
      <w:proofErr w:type="spellStart"/>
      <w:r>
        <w:rPr>
          <w:rFonts w:ascii="Arial" w:hAnsi="Arial"/>
        </w:rPr>
        <w:t>McGlashan</w:t>
      </w:r>
      <w:proofErr w:type="spellEnd"/>
      <w:r>
        <w:rPr>
          <w:rFonts w:ascii="Arial" w:hAnsi="Arial"/>
        </w:rPr>
        <w:t xml:space="preserve">, … C.A. Poole. 2009.  Articular chondrocytes express connexin 43 hemichannels and P2 receptors - a putative mechanoreceptor complex involving the primary cilium? </w:t>
      </w:r>
      <w:r>
        <w:rPr>
          <w:rFonts w:ascii="Arial" w:hAnsi="Arial"/>
          <w:i/>
        </w:rPr>
        <w:t>J. Anat.</w:t>
      </w:r>
      <w:r>
        <w:rPr>
          <w:rFonts w:ascii="Arial" w:hAnsi="Arial"/>
        </w:rPr>
        <w:t xml:space="preserve"> 214:275-283.</w:t>
      </w:r>
    </w:p>
    <w:p w:rsidR="00BD7336" w:rsidRDefault="00BD7336" w:rsidP="00606C21">
      <w:pPr>
        <w:pStyle w:val="ListContents"/>
        <w:spacing w:after="283"/>
        <w:ind w:left="0"/>
        <w:contextualSpacing/>
        <w:rPr>
          <w:rFonts w:ascii="Arial" w:hAnsi="Arial"/>
        </w:rPr>
      </w:pPr>
    </w:p>
    <w:p w:rsidR="00BD7336" w:rsidRPr="00241F24" w:rsidRDefault="00BD7336" w:rsidP="00BD7336">
      <w:pPr>
        <w:pStyle w:val="ListContents"/>
        <w:spacing w:after="283"/>
        <w:ind w:left="0"/>
        <w:contextualSpacing/>
        <w:rPr>
          <w:rFonts w:ascii="Arial" w:hAnsi="Arial"/>
        </w:rPr>
      </w:pPr>
      <w:r>
        <w:rPr>
          <w:rFonts w:ascii="Arial" w:hAnsi="Arial"/>
        </w:rPr>
        <w:t xml:space="preserve">68 </w:t>
      </w:r>
      <w:proofErr w:type="spellStart"/>
      <w:r w:rsidRPr="00241F24">
        <w:rPr>
          <w:rFonts w:ascii="Arial" w:hAnsi="Arial"/>
        </w:rPr>
        <w:t>Radhakrishnan</w:t>
      </w:r>
      <w:proofErr w:type="spellEnd"/>
      <w:r w:rsidRPr="00241F24">
        <w:rPr>
          <w:rFonts w:ascii="Arial" w:hAnsi="Arial"/>
        </w:rPr>
        <w:t xml:space="preserve">, K., and A. C. </w:t>
      </w:r>
      <w:proofErr w:type="spellStart"/>
      <w:r w:rsidRPr="00241F24">
        <w:rPr>
          <w:rFonts w:ascii="Arial" w:hAnsi="Arial"/>
        </w:rPr>
        <w:t>Hindmarsh</w:t>
      </w:r>
      <w:proofErr w:type="spellEnd"/>
      <w:r w:rsidRPr="00241F24">
        <w:rPr>
          <w:rFonts w:ascii="Arial" w:hAnsi="Arial"/>
        </w:rPr>
        <w:t xml:space="preserve">, 1993. </w:t>
      </w:r>
      <w:proofErr w:type="gramStart"/>
      <w:r w:rsidRPr="00241F24">
        <w:rPr>
          <w:rFonts w:ascii="Arial" w:hAnsi="Arial"/>
        </w:rPr>
        <w:t>Description a</w:t>
      </w:r>
      <w:r>
        <w:rPr>
          <w:rFonts w:ascii="Arial" w:hAnsi="Arial"/>
        </w:rPr>
        <w:t>nd use of LSODE, the Livermore solver for ordinary differential equations.</w:t>
      </w:r>
      <w:proofErr w:type="gramEnd"/>
      <w:r>
        <w:rPr>
          <w:rFonts w:ascii="Arial" w:hAnsi="Arial"/>
        </w:rPr>
        <w:t xml:space="preserve"> </w:t>
      </w:r>
      <w:proofErr w:type="gramStart"/>
      <w:r w:rsidRPr="00241F24">
        <w:rPr>
          <w:rFonts w:ascii="Arial" w:hAnsi="Arial"/>
        </w:rPr>
        <w:t>Technical Report UCRL-ID-113855, Lawrence Livermore National Laboratory.</w:t>
      </w:r>
      <w:proofErr w:type="gramEnd"/>
      <w:r w:rsidRPr="00241F24">
        <w:rPr>
          <w:rFonts w:ascii="Arial" w:hAnsi="Arial"/>
        </w:rPr>
        <w:t xml:space="preserve"> </w:t>
      </w:r>
    </w:p>
    <w:p w:rsidR="00606C21" w:rsidRDefault="00BD7336" w:rsidP="00606C21">
      <w:pPr>
        <w:pStyle w:val="ListContents"/>
        <w:spacing w:after="283"/>
        <w:ind w:left="0"/>
        <w:contextualSpacing/>
        <w:rPr>
          <w:rFonts w:ascii="Arial" w:hAnsi="Arial"/>
        </w:rPr>
      </w:pPr>
      <w:r>
        <w:rPr>
          <w:rFonts w:ascii="Arial" w:hAnsi="Arial"/>
        </w:rPr>
        <w:t xml:space="preserve">  </w:t>
      </w:r>
    </w:p>
    <w:p w:rsidR="0018632E" w:rsidRDefault="0018632E" w:rsidP="004051A7">
      <w:pPr>
        <w:widowControl w:val="0"/>
        <w:contextualSpacing/>
        <w:jc w:val="both"/>
      </w:pPr>
    </w:p>
    <w:p w:rsidR="0018632E" w:rsidRDefault="0018632E" w:rsidP="004051A7">
      <w:pPr>
        <w:widowControl w:val="0"/>
        <w:contextualSpacing/>
        <w:jc w:val="both"/>
      </w:pPr>
    </w:p>
    <w:p w:rsidR="0018632E" w:rsidRDefault="0018632E" w:rsidP="004051A7">
      <w:pPr>
        <w:widowControl w:val="0"/>
        <w:contextualSpacing/>
        <w:jc w:val="both"/>
      </w:pPr>
    </w:p>
    <w:p w:rsidR="0018632E" w:rsidRDefault="0018632E" w:rsidP="004051A7">
      <w:pPr>
        <w:widowControl w:val="0"/>
        <w:contextualSpacing/>
        <w:jc w:val="both"/>
      </w:pPr>
    </w:p>
    <w:p w:rsidR="0018632E" w:rsidRDefault="0018632E" w:rsidP="004051A7">
      <w:pPr>
        <w:widowControl w:val="0"/>
        <w:contextualSpacing/>
        <w:jc w:val="both"/>
      </w:pPr>
    </w:p>
    <w:p w:rsidR="00ED69ED" w:rsidRDefault="00ED69ED" w:rsidP="004051A7">
      <w:pPr>
        <w:widowControl w:val="0"/>
        <w:contextualSpacing/>
        <w:jc w:val="both"/>
      </w:pPr>
    </w:p>
    <w:p w:rsidR="001C3A9F" w:rsidRDefault="001C3A9F" w:rsidP="004051A7">
      <w:pPr>
        <w:contextualSpacing/>
      </w:pPr>
    </w:p>
    <w:p w:rsidR="00CF2C08" w:rsidRPr="001C3A9F" w:rsidRDefault="00CF2C08" w:rsidP="004051A7">
      <w:pPr>
        <w:contextualSpacing/>
      </w:pPr>
    </w:p>
    <w:p w:rsidR="00CF2C08" w:rsidRDefault="00CF2C08" w:rsidP="004051A7">
      <w:pPr>
        <w:contextualSpacing/>
      </w:pPr>
    </w:p>
    <w:p w:rsidR="00ED69ED" w:rsidRPr="00ED69ED" w:rsidRDefault="00ED69ED" w:rsidP="004051A7">
      <w:pPr>
        <w:contextualSpacing/>
      </w:pPr>
    </w:p>
    <w:p w:rsidR="00ED69ED" w:rsidRPr="00241F24" w:rsidRDefault="00ED69ED" w:rsidP="004051A7">
      <w:pPr>
        <w:pStyle w:val="ListContents"/>
        <w:spacing w:after="283"/>
        <w:ind w:left="0"/>
        <w:contextualSpacing/>
        <w:rPr>
          <w:rFonts w:ascii="Arial" w:hAnsi="Arial"/>
        </w:rPr>
      </w:pPr>
    </w:p>
    <w:p w:rsidR="00ED69ED" w:rsidRPr="00ED69ED" w:rsidRDefault="00ED69ED" w:rsidP="00ED69ED"/>
    <w:p w:rsidR="00ED69ED" w:rsidRDefault="00ED69ED" w:rsidP="00ED69ED">
      <w:pPr>
        <w:widowControl w:val="0"/>
        <w:jc w:val="both"/>
      </w:pPr>
    </w:p>
    <w:p w:rsidR="001A19CC" w:rsidRPr="001A19CC" w:rsidRDefault="001A19CC" w:rsidP="001A19CC">
      <w:r>
        <w:t xml:space="preserve">  </w:t>
      </w:r>
    </w:p>
    <w:p w:rsidR="00E44F2B" w:rsidRPr="00E44F2B" w:rsidRDefault="00E44F2B" w:rsidP="00E44F2B"/>
    <w:p w:rsidR="00E44F2B" w:rsidRPr="00E44F2B" w:rsidRDefault="00E44F2B" w:rsidP="00E44F2B"/>
    <w:p w:rsidR="00225F6F" w:rsidRPr="00E44F2B" w:rsidRDefault="00225F6F" w:rsidP="00225F6F">
      <w:pPr>
        <w:pStyle w:val="ListContents"/>
        <w:spacing w:after="283"/>
        <w:ind w:left="0"/>
        <w:contextualSpacing/>
        <w:rPr>
          <w:rFonts w:ascii="Arial" w:hAnsi="Arial"/>
        </w:rPr>
      </w:pPr>
    </w:p>
    <w:p w:rsidR="005C73C9" w:rsidRPr="00E44F2B" w:rsidRDefault="005C73C9" w:rsidP="005C73C9">
      <w:pPr>
        <w:pStyle w:val="ListContents"/>
        <w:spacing w:after="283"/>
        <w:ind w:left="0"/>
        <w:contextualSpacing/>
        <w:rPr>
          <w:rFonts w:ascii="Arial" w:hAnsi="Arial"/>
        </w:rPr>
      </w:pPr>
      <w:bookmarkStart w:id="53" w:name="LeeUrban1997"/>
      <w:bookmarkEnd w:id="53"/>
    </w:p>
    <w:p w:rsidR="005C73C9" w:rsidRDefault="005C73C9" w:rsidP="005C73C9">
      <w:pPr>
        <w:pStyle w:val="ListContents"/>
        <w:spacing w:after="283"/>
        <w:ind w:left="0"/>
        <w:contextualSpacing/>
        <w:rPr>
          <w:rFonts w:ascii="Arial" w:hAnsi="Arial"/>
        </w:rPr>
      </w:pPr>
      <w:bookmarkStart w:id="54" w:name="Urban1994"/>
      <w:bookmarkStart w:id="55" w:name="RadhakrishnanHindmarsh1993"/>
      <w:bookmarkEnd w:id="54"/>
      <w:bookmarkEnd w:id="55"/>
    </w:p>
    <w:p w:rsidR="00225F6F" w:rsidRDefault="00225F6F" w:rsidP="00010E0F">
      <w:pPr>
        <w:tabs>
          <w:tab w:val="left" w:pos="640"/>
        </w:tabs>
        <w:spacing w:after="240"/>
      </w:pPr>
      <w:bookmarkStart w:id="56" w:name="SECTION00060000000000000000"/>
      <w:bookmarkStart w:id="57" w:name="figures"/>
      <w:bookmarkEnd w:id="56"/>
      <w:bookmarkEnd w:id="57"/>
    </w:p>
    <w:p w:rsidR="00225F6F" w:rsidRDefault="00225F6F" w:rsidP="00010E0F">
      <w:pPr>
        <w:tabs>
          <w:tab w:val="left" w:pos="640"/>
        </w:tabs>
        <w:spacing w:after="240"/>
      </w:pPr>
    </w:p>
    <w:p w:rsidR="00225F6F" w:rsidRDefault="00225F6F" w:rsidP="00010E0F">
      <w:pPr>
        <w:tabs>
          <w:tab w:val="left" w:pos="640"/>
        </w:tabs>
        <w:spacing w:after="240"/>
      </w:pPr>
    </w:p>
    <w:p w:rsidR="00067A3F" w:rsidRPr="00241F24" w:rsidRDefault="00C706ED" w:rsidP="00E37238">
      <w:pPr>
        <w:widowControl w:val="0"/>
        <w:jc w:val="both"/>
      </w:pPr>
      <w:r>
        <w:t>Spare References:</w:t>
      </w:r>
    </w:p>
    <w:p w:rsidR="00067A3F" w:rsidRPr="00241F24" w:rsidRDefault="00067A3F" w:rsidP="00E37238">
      <w:pPr>
        <w:widowControl w:val="0"/>
        <w:jc w:val="both"/>
      </w:pPr>
      <w:proofErr w:type="gramStart"/>
      <w:r w:rsidRPr="00241F24">
        <w:t xml:space="preserve">Urban, J.P.G., A.C. Hall, and K. </w:t>
      </w:r>
      <w:proofErr w:type="spellStart"/>
      <w:r w:rsidRPr="00241F24">
        <w:t>Gehl</w:t>
      </w:r>
      <w:proofErr w:type="spellEnd"/>
      <w:r w:rsidRPr="00241F24">
        <w:t>.</w:t>
      </w:r>
      <w:proofErr w:type="gramEnd"/>
      <w:r w:rsidRPr="00241F24">
        <w:t xml:space="preserve"> 1993.  Regulation of matrix synthesis rates by the ionic and osmotic environment of articular chondrocytes. </w:t>
      </w:r>
      <w:r w:rsidRPr="00241F24">
        <w:rPr>
          <w:i/>
        </w:rPr>
        <w:t xml:space="preserve">J. Cell. </w:t>
      </w:r>
      <w:proofErr w:type="gramStart"/>
      <w:r w:rsidRPr="00241F24">
        <w:rPr>
          <w:i/>
        </w:rPr>
        <w:t>Physiol.</w:t>
      </w:r>
      <w:r w:rsidRPr="00241F24">
        <w:t xml:space="preserve"> 154:262-270.</w:t>
      </w:r>
      <w:proofErr w:type="gramEnd"/>
    </w:p>
    <w:p w:rsidR="00067A3F" w:rsidRPr="00241F24" w:rsidRDefault="00067A3F" w:rsidP="00E37238">
      <w:pPr>
        <w:widowControl w:val="0"/>
        <w:jc w:val="both"/>
      </w:pPr>
      <w:r w:rsidRPr="00241F24">
        <w:t>Wright, M.O., K. Nishida</w:t>
      </w:r>
      <w:proofErr w:type="gramStart"/>
      <w:r w:rsidRPr="00241F24">
        <w:t>, …,</w:t>
      </w:r>
      <w:proofErr w:type="gramEnd"/>
      <w:r w:rsidRPr="00241F24">
        <w:t xml:space="preserve"> and D.M. Salter. 1997.  </w:t>
      </w:r>
      <w:proofErr w:type="spellStart"/>
      <w:r w:rsidRPr="00241F24">
        <w:t>Hyperpolarisation</w:t>
      </w:r>
      <w:proofErr w:type="spellEnd"/>
      <w:r w:rsidRPr="00241F24">
        <w:t xml:space="preserve"> of cultured human chondrocytes following cyclical pressure-induced strain: evidence of a role for alpha 5 beta 1 integrin as a chondrocyte mechanoreceptor. </w:t>
      </w:r>
      <w:r w:rsidRPr="00241F24">
        <w:rPr>
          <w:i/>
        </w:rPr>
        <w:t xml:space="preserve">J. </w:t>
      </w:r>
      <w:proofErr w:type="spellStart"/>
      <w:r w:rsidRPr="00241F24">
        <w:rPr>
          <w:i/>
        </w:rPr>
        <w:t>Orthop</w:t>
      </w:r>
      <w:proofErr w:type="spellEnd"/>
      <w:r w:rsidRPr="00241F24">
        <w:rPr>
          <w:i/>
        </w:rPr>
        <w:t xml:space="preserve">. </w:t>
      </w:r>
      <w:proofErr w:type="gramStart"/>
      <w:r w:rsidRPr="00241F24">
        <w:rPr>
          <w:i/>
        </w:rPr>
        <w:t>Res.</w:t>
      </w:r>
      <w:r w:rsidRPr="00241F24">
        <w:t xml:space="preserve"> 15:742-747.</w:t>
      </w:r>
      <w:proofErr w:type="gramEnd"/>
    </w:p>
    <w:p w:rsidR="00067A3F" w:rsidRPr="00241F24" w:rsidRDefault="00067A3F" w:rsidP="00E37238">
      <w:pPr>
        <w:widowControl w:val="0"/>
        <w:jc w:val="both"/>
      </w:pPr>
      <w:r w:rsidRPr="00241F24">
        <w:t xml:space="preserve">Wright, M.O., R.A. </w:t>
      </w:r>
      <w:proofErr w:type="spellStart"/>
      <w:r w:rsidRPr="00241F24">
        <w:t>Stockwell</w:t>
      </w:r>
      <w:proofErr w:type="spellEnd"/>
      <w:r w:rsidRPr="00241F24">
        <w:t xml:space="preserve">, and G. </w:t>
      </w:r>
      <w:proofErr w:type="spellStart"/>
      <w:r w:rsidRPr="00241F24">
        <w:t>Nuki</w:t>
      </w:r>
      <w:proofErr w:type="spellEnd"/>
      <w:r w:rsidRPr="00241F24">
        <w:t xml:space="preserve">. 1992.   Response of plasma membrane to applied hydrostatic pressure in chondrocytes and fibroblasts. </w:t>
      </w:r>
      <w:r w:rsidRPr="00241F24">
        <w:rPr>
          <w:i/>
        </w:rPr>
        <w:t xml:space="preserve">Connect. Tissue. </w:t>
      </w:r>
      <w:proofErr w:type="gramStart"/>
      <w:r w:rsidRPr="00241F24">
        <w:rPr>
          <w:i/>
        </w:rPr>
        <w:t>Res.</w:t>
      </w:r>
      <w:r w:rsidRPr="00241F24">
        <w:t xml:space="preserve"> 28:49-70.</w:t>
      </w:r>
      <w:proofErr w:type="gramEnd"/>
    </w:p>
    <w:p w:rsidR="00067A3F" w:rsidRPr="00241F24" w:rsidRDefault="00067A3F" w:rsidP="00E37238">
      <w:pPr>
        <w:pStyle w:val="Heading2"/>
        <w:widowControl w:val="0"/>
        <w:jc w:val="both"/>
        <w:rPr>
          <w:rFonts w:ascii="Arial" w:hAnsi="Arial"/>
          <w:b w:val="0"/>
          <w:sz w:val="24"/>
          <w:szCs w:val="24"/>
        </w:rPr>
      </w:pPr>
      <w:proofErr w:type="gramStart"/>
      <w:r w:rsidRPr="00241F24">
        <w:rPr>
          <w:rFonts w:ascii="Arial" w:hAnsi="Arial"/>
          <w:b w:val="0"/>
          <w:sz w:val="24"/>
          <w:szCs w:val="24"/>
        </w:rPr>
        <w:t xml:space="preserve">Wright, M., P. </w:t>
      </w:r>
      <w:proofErr w:type="spellStart"/>
      <w:r w:rsidRPr="00241F24">
        <w:rPr>
          <w:rFonts w:ascii="Arial" w:hAnsi="Arial"/>
          <w:b w:val="0"/>
          <w:sz w:val="24"/>
          <w:szCs w:val="24"/>
        </w:rPr>
        <w:t>Jobanputra</w:t>
      </w:r>
      <w:proofErr w:type="spellEnd"/>
      <w:r w:rsidRPr="00241F24">
        <w:rPr>
          <w:rFonts w:ascii="Arial" w:hAnsi="Arial"/>
          <w:b w:val="0"/>
          <w:sz w:val="24"/>
          <w:szCs w:val="24"/>
        </w:rPr>
        <w:t xml:space="preserve">, and G. </w:t>
      </w:r>
      <w:proofErr w:type="spellStart"/>
      <w:r w:rsidRPr="00241F24">
        <w:rPr>
          <w:rFonts w:ascii="Arial" w:hAnsi="Arial"/>
          <w:b w:val="0"/>
          <w:sz w:val="24"/>
          <w:szCs w:val="24"/>
        </w:rPr>
        <w:t>Nuki</w:t>
      </w:r>
      <w:proofErr w:type="spellEnd"/>
      <w:r w:rsidRPr="00241F24">
        <w:rPr>
          <w:rFonts w:ascii="Arial" w:hAnsi="Arial"/>
          <w:b w:val="0"/>
          <w:sz w:val="24"/>
          <w:szCs w:val="24"/>
        </w:rPr>
        <w:t>.</w:t>
      </w:r>
      <w:proofErr w:type="gramEnd"/>
      <w:r w:rsidRPr="00241F24">
        <w:rPr>
          <w:rFonts w:ascii="Arial" w:hAnsi="Arial"/>
          <w:b w:val="0"/>
          <w:sz w:val="24"/>
          <w:szCs w:val="24"/>
        </w:rPr>
        <w:t xml:space="preserve"> 1969.  Effects of intermittent pressure-induced strain on the electrophysiology of cultured human chondrocytes; evidence for the presence of stretch-activated ion channels. </w:t>
      </w:r>
      <w:proofErr w:type="spellStart"/>
      <w:r w:rsidRPr="00241F24">
        <w:rPr>
          <w:rFonts w:ascii="Arial" w:hAnsi="Arial"/>
          <w:b w:val="0"/>
          <w:i/>
          <w:sz w:val="24"/>
          <w:szCs w:val="24"/>
        </w:rPr>
        <w:t>Clin</w:t>
      </w:r>
      <w:proofErr w:type="spellEnd"/>
      <w:r w:rsidRPr="00241F24">
        <w:rPr>
          <w:rFonts w:ascii="Arial" w:hAnsi="Arial"/>
          <w:b w:val="0"/>
          <w:i/>
          <w:sz w:val="24"/>
          <w:szCs w:val="24"/>
        </w:rPr>
        <w:t xml:space="preserve">. </w:t>
      </w:r>
      <w:proofErr w:type="gramStart"/>
      <w:r w:rsidRPr="00241F24">
        <w:rPr>
          <w:rFonts w:ascii="Arial" w:hAnsi="Arial"/>
          <w:b w:val="0"/>
          <w:i/>
          <w:sz w:val="24"/>
          <w:szCs w:val="24"/>
        </w:rPr>
        <w:t>Sci. (</w:t>
      </w:r>
      <w:proofErr w:type="spellStart"/>
      <w:r w:rsidRPr="00241F24">
        <w:rPr>
          <w:rFonts w:ascii="Arial" w:hAnsi="Arial"/>
          <w:b w:val="0"/>
          <w:i/>
          <w:sz w:val="24"/>
          <w:szCs w:val="24"/>
        </w:rPr>
        <w:t>Lond</w:t>
      </w:r>
      <w:proofErr w:type="spellEnd"/>
      <w:r w:rsidRPr="00241F24">
        <w:rPr>
          <w:rFonts w:ascii="Arial" w:hAnsi="Arial"/>
          <w:b w:val="0"/>
          <w:i/>
          <w:sz w:val="24"/>
          <w:szCs w:val="24"/>
        </w:rPr>
        <w:t>)</w:t>
      </w:r>
      <w:r w:rsidRPr="00241F24">
        <w:rPr>
          <w:rFonts w:ascii="Arial" w:hAnsi="Arial"/>
          <w:b w:val="0"/>
          <w:sz w:val="24"/>
          <w:szCs w:val="24"/>
        </w:rPr>
        <w:t>.</w:t>
      </w:r>
      <w:proofErr w:type="gramEnd"/>
      <w:r w:rsidRPr="00241F24">
        <w:rPr>
          <w:rFonts w:ascii="Arial" w:hAnsi="Arial"/>
          <w:b w:val="0"/>
          <w:sz w:val="24"/>
          <w:szCs w:val="24"/>
        </w:rPr>
        <w:t xml:space="preserve"> </w:t>
      </w:r>
      <w:proofErr w:type="gramStart"/>
      <w:r w:rsidRPr="00241F24">
        <w:rPr>
          <w:rFonts w:ascii="Arial" w:hAnsi="Arial"/>
          <w:b w:val="0"/>
          <w:sz w:val="24"/>
          <w:szCs w:val="24"/>
        </w:rPr>
        <w:t>90: 61-71.</w:t>
      </w:r>
      <w:proofErr w:type="gramEnd"/>
    </w:p>
    <w:p w:rsidR="00067A3F" w:rsidRPr="00241F24" w:rsidRDefault="00067A3F" w:rsidP="00E37238">
      <w:pPr>
        <w:widowControl w:val="0"/>
        <w:jc w:val="both"/>
      </w:pPr>
      <w:r w:rsidRPr="00241F24">
        <w:rPr>
          <w:rStyle w:val="Strong"/>
          <w:b w:val="0"/>
        </w:rPr>
        <w:t xml:space="preserve">Chilton, L., S. </w:t>
      </w:r>
      <w:proofErr w:type="spellStart"/>
      <w:r w:rsidRPr="00241F24">
        <w:rPr>
          <w:rStyle w:val="Strong"/>
          <w:b w:val="0"/>
        </w:rPr>
        <w:t>Ohya</w:t>
      </w:r>
      <w:proofErr w:type="spellEnd"/>
      <w:proofErr w:type="gramStart"/>
      <w:r w:rsidRPr="00241F24">
        <w:rPr>
          <w:rStyle w:val="Strong"/>
          <w:b w:val="0"/>
        </w:rPr>
        <w:t>, …,</w:t>
      </w:r>
      <w:proofErr w:type="gramEnd"/>
      <w:r w:rsidRPr="00241F24">
        <w:rPr>
          <w:rStyle w:val="Strong"/>
          <w:b w:val="0"/>
        </w:rPr>
        <w:t xml:space="preserve">  and W.R. Giles. 2005.  </w:t>
      </w:r>
      <w:r w:rsidRPr="00241F24">
        <w:t>K</w:t>
      </w:r>
      <w:r w:rsidRPr="00241F24">
        <w:rPr>
          <w:vertAlign w:val="superscript"/>
        </w:rPr>
        <w:t>+</w:t>
      </w:r>
      <w:r w:rsidRPr="00241F24">
        <w:t xml:space="preserve"> currents regulate the resting membrane potential, proliferation, and contractile responses in ventricular fibroblasts and myofibroblasts. </w:t>
      </w:r>
      <w:proofErr w:type="gramStart"/>
      <w:r w:rsidRPr="00241F24">
        <w:rPr>
          <w:bCs/>
          <w:i/>
        </w:rPr>
        <w:t>Am. J. Physiol. Heart Circ. Physiol.</w:t>
      </w:r>
      <w:r w:rsidRPr="00241F24">
        <w:rPr>
          <w:bCs/>
        </w:rPr>
        <w:t xml:space="preserve"> 288:H2931-H2939.</w:t>
      </w:r>
      <w:proofErr w:type="gramEnd"/>
    </w:p>
    <w:p w:rsidR="00067A3F" w:rsidRPr="00241F24" w:rsidRDefault="00067A3F" w:rsidP="00E37238">
      <w:pPr>
        <w:pStyle w:val="Heading1"/>
        <w:keepNext w:val="0"/>
        <w:widowControl w:val="0"/>
        <w:jc w:val="both"/>
        <w:rPr>
          <w:b w:val="0"/>
          <w:sz w:val="24"/>
          <w:szCs w:val="24"/>
        </w:rPr>
      </w:pPr>
      <w:r w:rsidRPr="00241F24">
        <w:rPr>
          <w:b w:val="0"/>
          <w:sz w:val="24"/>
          <w:szCs w:val="24"/>
        </w:rPr>
        <w:t>**</w:t>
      </w:r>
      <w:proofErr w:type="spellStart"/>
      <w:r w:rsidRPr="00241F24">
        <w:rPr>
          <w:b w:val="0"/>
          <w:sz w:val="24"/>
          <w:szCs w:val="24"/>
        </w:rPr>
        <w:t>Funabayashi</w:t>
      </w:r>
      <w:proofErr w:type="spellEnd"/>
      <w:r w:rsidRPr="00241F24">
        <w:rPr>
          <w:b w:val="0"/>
          <w:sz w:val="24"/>
          <w:szCs w:val="24"/>
        </w:rPr>
        <w:t xml:space="preserve">, K., S. </w:t>
      </w:r>
      <w:proofErr w:type="spellStart"/>
      <w:r w:rsidRPr="00241F24">
        <w:rPr>
          <w:b w:val="0"/>
          <w:sz w:val="24"/>
          <w:szCs w:val="24"/>
        </w:rPr>
        <w:t>Ohya</w:t>
      </w:r>
      <w:proofErr w:type="spellEnd"/>
      <w:proofErr w:type="gramStart"/>
      <w:r w:rsidRPr="00241F24">
        <w:rPr>
          <w:b w:val="0"/>
          <w:sz w:val="24"/>
          <w:szCs w:val="24"/>
        </w:rPr>
        <w:t>, …,</w:t>
      </w:r>
      <w:proofErr w:type="gramEnd"/>
      <w:r w:rsidRPr="00241F24">
        <w:rPr>
          <w:b w:val="0"/>
          <w:sz w:val="24"/>
          <w:szCs w:val="24"/>
        </w:rPr>
        <w:t xml:space="preserve"> and Y.  </w:t>
      </w:r>
      <w:proofErr w:type="spellStart"/>
      <w:r w:rsidRPr="00241F24">
        <w:rPr>
          <w:b w:val="0"/>
          <w:sz w:val="24"/>
          <w:szCs w:val="24"/>
        </w:rPr>
        <w:t>Imaizumi</w:t>
      </w:r>
      <w:proofErr w:type="spellEnd"/>
      <w:r w:rsidRPr="00241F24">
        <w:rPr>
          <w:b w:val="0"/>
          <w:sz w:val="24"/>
          <w:szCs w:val="24"/>
        </w:rPr>
        <w:t>. 2009. Accelerated Ca2+ entry by membrane hyperpolarization due to Ca</w:t>
      </w:r>
      <w:r w:rsidRPr="00241F24">
        <w:rPr>
          <w:b w:val="0"/>
          <w:sz w:val="24"/>
          <w:szCs w:val="24"/>
          <w:vertAlign w:val="superscript"/>
        </w:rPr>
        <w:t>2+</w:t>
      </w:r>
      <w:r w:rsidRPr="00241F24">
        <w:rPr>
          <w:b w:val="0"/>
          <w:sz w:val="24"/>
          <w:szCs w:val="24"/>
        </w:rPr>
        <w:t>-activated K</w:t>
      </w:r>
      <w:r w:rsidRPr="00241F24">
        <w:rPr>
          <w:b w:val="0"/>
          <w:sz w:val="24"/>
          <w:szCs w:val="24"/>
          <w:vertAlign w:val="superscript"/>
        </w:rPr>
        <w:t>+</w:t>
      </w:r>
      <w:r w:rsidRPr="00241F24">
        <w:rPr>
          <w:b w:val="0"/>
          <w:sz w:val="24"/>
          <w:szCs w:val="24"/>
        </w:rPr>
        <w:t xml:space="preserve"> channel activation in response to histamine in chondrocytes</w:t>
      </w:r>
      <w:r w:rsidRPr="00241F24">
        <w:rPr>
          <w:b w:val="0"/>
          <w:i/>
          <w:sz w:val="24"/>
          <w:szCs w:val="24"/>
        </w:rPr>
        <w:t xml:space="preserve">. Am J </w:t>
      </w:r>
      <w:proofErr w:type="spellStart"/>
      <w:r w:rsidRPr="00241F24">
        <w:rPr>
          <w:b w:val="0"/>
          <w:i/>
          <w:sz w:val="24"/>
          <w:szCs w:val="24"/>
        </w:rPr>
        <w:t>Physiol</w:t>
      </w:r>
      <w:proofErr w:type="spellEnd"/>
      <w:r w:rsidRPr="00241F24">
        <w:rPr>
          <w:b w:val="0"/>
          <w:i/>
          <w:sz w:val="24"/>
          <w:szCs w:val="24"/>
        </w:rPr>
        <w:t xml:space="preserve"> Cell </w:t>
      </w:r>
      <w:proofErr w:type="spellStart"/>
      <w:r w:rsidRPr="00241F24">
        <w:rPr>
          <w:b w:val="0"/>
          <w:i/>
          <w:sz w:val="24"/>
          <w:szCs w:val="24"/>
        </w:rPr>
        <w:t>Physiol</w:t>
      </w:r>
      <w:proofErr w:type="spellEnd"/>
      <w:r w:rsidRPr="00241F24">
        <w:rPr>
          <w:b w:val="0"/>
          <w:sz w:val="24"/>
          <w:szCs w:val="24"/>
        </w:rPr>
        <w:t xml:space="preserve"> 2009 Dec 30. </w:t>
      </w:r>
      <w:proofErr w:type="gramStart"/>
      <w:r w:rsidRPr="00241F24">
        <w:rPr>
          <w:b w:val="0"/>
          <w:sz w:val="24"/>
          <w:szCs w:val="24"/>
        </w:rPr>
        <w:t>[</w:t>
      </w:r>
      <w:proofErr w:type="spellStart"/>
      <w:r w:rsidRPr="00241F24">
        <w:rPr>
          <w:b w:val="0"/>
          <w:sz w:val="24"/>
          <w:szCs w:val="24"/>
        </w:rPr>
        <w:t>Epub</w:t>
      </w:r>
      <w:proofErr w:type="spellEnd"/>
      <w:r w:rsidRPr="00241F24">
        <w:rPr>
          <w:b w:val="0"/>
          <w:sz w:val="24"/>
          <w:szCs w:val="24"/>
        </w:rPr>
        <w:t xml:space="preserve"> ahead of print].</w:t>
      </w:r>
      <w:proofErr w:type="gramEnd"/>
    </w:p>
    <w:p w:rsidR="00067A3F" w:rsidRPr="00241F24" w:rsidRDefault="00067A3F" w:rsidP="00E37238">
      <w:pPr>
        <w:widowControl w:val="0"/>
        <w:jc w:val="both"/>
      </w:pPr>
    </w:p>
    <w:p w:rsidR="00067A3F" w:rsidRPr="00241F24" w:rsidRDefault="00067A3F" w:rsidP="00E37238">
      <w:pPr>
        <w:widowControl w:val="0"/>
        <w:jc w:val="both"/>
      </w:pPr>
      <w:r w:rsidRPr="00241F24">
        <w:t>Lin, Z., J. B. Fitzgerald</w:t>
      </w:r>
      <w:proofErr w:type="gramStart"/>
      <w:r w:rsidRPr="00241F24">
        <w:t>, …,</w:t>
      </w:r>
      <w:proofErr w:type="gramEnd"/>
      <w:r w:rsidRPr="00241F24">
        <w:t xml:space="preserve"> and  M.H. </w:t>
      </w:r>
      <w:proofErr w:type="spellStart"/>
      <w:r w:rsidRPr="00241F24">
        <w:t>Zheng</w:t>
      </w:r>
      <w:proofErr w:type="spellEnd"/>
      <w:r w:rsidRPr="00241F24">
        <w:t xml:space="preserve">. 2008.  Gene expression profiles of human chondrocytes during </w:t>
      </w:r>
      <w:proofErr w:type="spellStart"/>
      <w:r w:rsidRPr="00241F24">
        <w:t>passaged</w:t>
      </w:r>
      <w:proofErr w:type="spellEnd"/>
      <w:r w:rsidRPr="00241F24">
        <w:t xml:space="preserve"> monolayer cultivation. </w:t>
      </w:r>
      <w:r w:rsidRPr="00241F24">
        <w:rPr>
          <w:i/>
        </w:rPr>
        <w:t xml:space="preserve">J. </w:t>
      </w:r>
      <w:proofErr w:type="spellStart"/>
      <w:r w:rsidRPr="00241F24">
        <w:rPr>
          <w:i/>
        </w:rPr>
        <w:t>Orthop</w:t>
      </w:r>
      <w:proofErr w:type="spellEnd"/>
      <w:r w:rsidRPr="00241F24">
        <w:rPr>
          <w:i/>
        </w:rPr>
        <w:t xml:space="preserve">. </w:t>
      </w:r>
      <w:proofErr w:type="gramStart"/>
      <w:r w:rsidRPr="00241F24">
        <w:rPr>
          <w:i/>
        </w:rPr>
        <w:t>Res</w:t>
      </w:r>
      <w:r w:rsidRPr="00241F24">
        <w:t>. 26:1230-1237.</w:t>
      </w:r>
      <w:proofErr w:type="gramEnd"/>
    </w:p>
    <w:p w:rsidR="00067A3F" w:rsidRPr="00241F24" w:rsidRDefault="00067A3F" w:rsidP="00E37238">
      <w:pPr>
        <w:widowControl w:val="0"/>
        <w:jc w:val="both"/>
      </w:pPr>
      <w:proofErr w:type="spellStart"/>
      <w:proofErr w:type="gramStart"/>
      <w:r w:rsidRPr="00241F24">
        <w:t>Pusch</w:t>
      </w:r>
      <w:proofErr w:type="spellEnd"/>
      <w:r w:rsidRPr="00241F24">
        <w:t xml:space="preserve">, M. and E. </w:t>
      </w:r>
      <w:proofErr w:type="spellStart"/>
      <w:r w:rsidRPr="00241F24">
        <w:t>Neher</w:t>
      </w:r>
      <w:proofErr w:type="spellEnd"/>
      <w:r w:rsidRPr="00241F24">
        <w:t>.</w:t>
      </w:r>
      <w:proofErr w:type="gramEnd"/>
      <w:r w:rsidRPr="00241F24">
        <w:t xml:space="preserve"> 1988. Rates of </w:t>
      </w:r>
      <w:proofErr w:type="spellStart"/>
      <w:r w:rsidRPr="00241F24">
        <w:t>diffusional</w:t>
      </w:r>
      <w:proofErr w:type="spellEnd"/>
      <w:r w:rsidRPr="00241F24">
        <w:t xml:space="preserve"> exchange between small cells and a measuring patch pipette. </w:t>
      </w:r>
      <w:proofErr w:type="spellStart"/>
      <w:proofErr w:type="gramStart"/>
      <w:r w:rsidRPr="00241F24">
        <w:rPr>
          <w:i/>
        </w:rPr>
        <w:t>Pflugers</w:t>
      </w:r>
      <w:proofErr w:type="spellEnd"/>
      <w:r w:rsidRPr="00241F24">
        <w:rPr>
          <w:i/>
        </w:rPr>
        <w:t xml:space="preserve"> Arch.</w:t>
      </w:r>
      <w:r w:rsidRPr="00241F24">
        <w:t xml:space="preserve"> 411:204-211.</w:t>
      </w:r>
      <w:proofErr w:type="gramEnd"/>
    </w:p>
    <w:p w:rsidR="00067A3F" w:rsidRPr="00241F24" w:rsidRDefault="00067A3F" w:rsidP="00E37238">
      <w:pPr>
        <w:widowControl w:val="0"/>
        <w:jc w:val="both"/>
      </w:pPr>
      <w:proofErr w:type="spellStart"/>
      <w:r w:rsidRPr="00241F24">
        <w:t>Blatt</w:t>
      </w:r>
      <w:proofErr w:type="spellEnd"/>
      <w:r w:rsidRPr="00241F24">
        <w:t xml:space="preserve">, M.R. and C.L. </w:t>
      </w:r>
      <w:proofErr w:type="spellStart"/>
      <w:r w:rsidRPr="00241F24">
        <w:t>Slayman</w:t>
      </w:r>
      <w:proofErr w:type="spellEnd"/>
      <w:r w:rsidRPr="00241F24">
        <w:t xml:space="preserve">. 1983. </w:t>
      </w:r>
      <w:proofErr w:type="spellStart"/>
      <w:r w:rsidRPr="00241F24">
        <w:t>KCl</w:t>
      </w:r>
      <w:proofErr w:type="spellEnd"/>
      <w:r w:rsidRPr="00241F24">
        <w:t xml:space="preserve"> leakage from microelectrodes and its impact on the membrane parameters of a </w:t>
      </w:r>
      <w:proofErr w:type="spellStart"/>
      <w:r w:rsidRPr="00241F24">
        <w:t>nonexcitable</w:t>
      </w:r>
      <w:proofErr w:type="spellEnd"/>
      <w:r w:rsidRPr="00241F24">
        <w:t xml:space="preserve"> cell. </w:t>
      </w:r>
      <w:r w:rsidRPr="00241F24">
        <w:rPr>
          <w:i/>
        </w:rPr>
        <w:t xml:space="preserve">J. </w:t>
      </w:r>
      <w:proofErr w:type="spellStart"/>
      <w:r w:rsidRPr="00241F24">
        <w:rPr>
          <w:i/>
        </w:rPr>
        <w:t>Membr</w:t>
      </w:r>
      <w:proofErr w:type="spellEnd"/>
      <w:r w:rsidRPr="00241F24">
        <w:rPr>
          <w:i/>
        </w:rPr>
        <w:t>.  Biol</w:t>
      </w:r>
      <w:r w:rsidRPr="00241F24">
        <w:t xml:space="preserve">.  </w:t>
      </w:r>
      <w:proofErr w:type="gramStart"/>
      <w:r w:rsidRPr="00241F24">
        <w:t>72:223-234.</w:t>
      </w:r>
      <w:proofErr w:type="gramEnd"/>
    </w:p>
    <w:p w:rsidR="00067A3F" w:rsidRPr="00241F24" w:rsidRDefault="00067A3F" w:rsidP="00E37238">
      <w:pPr>
        <w:widowControl w:val="0"/>
        <w:jc w:val="both"/>
      </w:pPr>
      <w:r w:rsidRPr="00241F24">
        <w:t>Barrett-</w:t>
      </w:r>
      <w:proofErr w:type="spellStart"/>
      <w:r w:rsidRPr="00241F24">
        <w:t>Jolley</w:t>
      </w:r>
      <w:proofErr w:type="spellEnd"/>
      <w:r w:rsidRPr="00241F24">
        <w:t>, R., R. Lewis</w:t>
      </w:r>
      <w:proofErr w:type="gramStart"/>
      <w:r w:rsidRPr="00241F24">
        <w:t>, …,</w:t>
      </w:r>
      <w:proofErr w:type="gramEnd"/>
      <w:r w:rsidRPr="00241F24">
        <w:t xml:space="preserve"> and A. </w:t>
      </w:r>
      <w:proofErr w:type="spellStart"/>
      <w:r w:rsidRPr="00241F24">
        <w:t>Mobasheri</w:t>
      </w:r>
      <w:proofErr w:type="spellEnd"/>
      <w:r w:rsidRPr="00241F24">
        <w:t xml:space="preserve">. 2010. The emerging chondrocyte </w:t>
      </w:r>
      <w:proofErr w:type="spellStart"/>
      <w:r w:rsidRPr="00241F24">
        <w:t>channelome</w:t>
      </w:r>
      <w:proofErr w:type="spellEnd"/>
      <w:r w:rsidRPr="00241F24">
        <w:t xml:space="preserve">. Front. </w:t>
      </w:r>
      <w:proofErr w:type="gramStart"/>
      <w:r w:rsidRPr="00241F24">
        <w:t>Physiol. 1:135.</w:t>
      </w:r>
      <w:proofErr w:type="gramEnd"/>
      <w:r w:rsidRPr="00241F24">
        <w:t xml:space="preserve"> </w:t>
      </w:r>
    </w:p>
    <w:p w:rsidR="00067A3F" w:rsidRPr="00241F24" w:rsidRDefault="00067A3F" w:rsidP="00E37238">
      <w:pPr>
        <w:pStyle w:val="Heading1"/>
        <w:keepNext w:val="0"/>
        <w:widowControl w:val="0"/>
        <w:jc w:val="both"/>
        <w:rPr>
          <w:rFonts w:cs="Times New Roman"/>
          <w:b w:val="0"/>
          <w:sz w:val="24"/>
          <w:szCs w:val="24"/>
        </w:rPr>
      </w:pPr>
      <w:r w:rsidRPr="00241F24">
        <w:rPr>
          <w:rFonts w:cs="Times New Roman"/>
          <w:b w:val="0"/>
          <w:sz w:val="24"/>
          <w:szCs w:val="24"/>
        </w:rPr>
        <w:t>Beckett, E.A., I. Han</w:t>
      </w:r>
      <w:proofErr w:type="gramStart"/>
      <w:r w:rsidRPr="00241F24">
        <w:rPr>
          <w:rFonts w:cs="Times New Roman"/>
          <w:b w:val="0"/>
          <w:sz w:val="24"/>
          <w:szCs w:val="24"/>
        </w:rPr>
        <w:t>, …,</w:t>
      </w:r>
      <w:proofErr w:type="gramEnd"/>
      <w:r w:rsidRPr="00241F24">
        <w:rPr>
          <w:rFonts w:cs="Times New Roman"/>
          <w:b w:val="0"/>
          <w:sz w:val="24"/>
          <w:szCs w:val="24"/>
        </w:rPr>
        <w:t xml:space="preserve">  and S.D. </w:t>
      </w:r>
      <w:proofErr w:type="spellStart"/>
      <w:r w:rsidRPr="00241F24">
        <w:rPr>
          <w:rFonts w:cs="Times New Roman"/>
          <w:b w:val="0"/>
          <w:sz w:val="24"/>
          <w:szCs w:val="24"/>
        </w:rPr>
        <w:t>Koh</w:t>
      </w:r>
      <w:proofErr w:type="spellEnd"/>
      <w:r w:rsidRPr="00241F24">
        <w:rPr>
          <w:rFonts w:cs="Times New Roman"/>
          <w:b w:val="0"/>
          <w:sz w:val="24"/>
          <w:szCs w:val="24"/>
        </w:rPr>
        <w:t>. 2008. Functional and molecular identification of pH-sensitive K</w:t>
      </w:r>
      <w:r w:rsidRPr="00241F24">
        <w:rPr>
          <w:rFonts w:cs="Times New Roman"/>
          <w:b w:val="0"/>
          <w:sz w:val="24"/>
          <w:szCs w:val="24"/>
          <w:vertAlign w:val="superscript"/>
        </w:rPr>
        <w:t>+</w:t>
      </w:r>
      <w:r w:rsidRPr="00241F24">
        <w:rPr>
          <w:rFonts w:cs="Times New Roman"/>
          <w:b w:val="0"/>
          <w:sz w:val="24"/>
          <w:szCs w:val="24"/>
        </w:rPr>
        <w:t xml:space="preserve"> channels in murine urinary bladder smooth muscle. </w:t>
      </w:r>
      <w:r w:rsidRPr="00241F24">
        <w:rPr>
          <w:rFonts w:cs="Times New Roman"/>
          <w:b w:val="0"/>
          <w:i/>
          <w:sz w:val="24"/>
          <w:szCs w:val="24"/>
        </w:rPr>
        <w:t>B.J.U. Int.</w:t>
      </w:r>
      <w:r w:rsidRPr="00241F24">
        <w:rPr>
          <w:rFonts w:cs="Times New Roman"/>
          <w:b w:val="0"/>
          <w:sz w:val="24"/>
          <w:szCs w:val="24"/>
        </w:rPr>
        <w:t xml:space="preserve"> 102:113-124.</w:t>
      </w:r>
    </w:p>
    <w:p w:rsidR="00067A3F" w:rsidRPr="00241F24" w:rsidRDefault="00067A3F" w:rsidP="00E37238">
      <w:pPr>
        <w:pStyle w:val="Heading1"/>
        <w:keepNext w:val="0"/>
        <w:widowControl w:val="0"/>
        <w:jc w:val="both"/>
        <w:rPr>
          <w:rFonts w:cs="Times New Roman"/>
          <w:b w:val="0"/>
          <w:sz w:val="24"/>
          <w:szCs w:val="24"/>
        </w:rPr>
      </w:pPr>
      <w:r w:rsidRPr="00241F24">
        <w:rPr>
          <w:rFonts w:cs="Times New Roman"/>
          <w:b w:val="0"/>
          <w:sz w:val="24"/>
          <w:szCs w:val="24"/>
        </w:rPr>
        <w:t xml:space="preserve">Chu, C.R., N.J. </w:t>
      </w:r>
      <w:proofErr w:type="spellStart"/>
      <w:r w:rsidRPr="00241F24">
        <w:rPr>
          <w:rFonts w:cs="Times New Roman"/>
          <w:b w:val="0"/>
          <w:sz w:val="24"/>
          <w:szCs w:val="24"/>
        </w:rPr>
        <w:t>Izzo</w:t>
      </w:r>
      <w:proofErr w:type="spellEnd"/>
      <w:proofErr w:type="gramStart"/>
      <w:r w:rsidRPr="00241F24">
        <w:rPr>
          <w:rFonts w:cs="Times New Roman"/>
          <w:b w:val="0"/>
          <w:sz w:val="24"/>
          <w:szCs w:val="24"/>
        </w:rPr>
        <w:t>, …,</w:t>
      </w:r>
      <w:proofErr w:type="gramEnd"/>
      <w:r w:rsidRPr="00241F24">
        <w:rPr>
          <w:rFonts w:cs="Times New Roman"/>
          <w:b w:val="0"/>
          <w:sz w:val="24"/>
          <w:szCs w:val="24"/>
        </w:rPr>
        <w:t xml:space="preserve"> and A. </w:t>
      </w:r>
      <w:proofErr w:type="spellStart"/>
      <w:r w:rsidRPr="00241F24">
        <w:rPr>
          <w:rFonts w:cs="Times New Roman"/>
          <w:b w:val="0"/>
          <w:sz w:val="24"/>
          <w:szCs w:val="24"/>
        </w:rPr>
        <w:t>Logar</w:t>
      </w:r>
      <w:proofErr w:type="spellEnd"/>
      <w:r w:rsidRPr="00241F24">
        <w:rPr>
          <w:rFonts w:cs="Times New Roman"/>
          <w:b w:val="0"/>
          <w:sz w:val="24"/>
          <w:szCs w:val="24"/>
        </w:rPr>
        <w:t xml:space="preserve">. 2008. The </w:t>
      </w:r>
      <w:r w:rsidRPr="00241F24">
        <w:rPr>
          <w:rFonts w:cs="Times New Roman"/>
          <w:b w:val="0"/>
          <w:i/>
          <w:sz w:val="24"/>
          <w:szCs w:val="24"/>
        </w:rPr>
        <w:t xml:space="preserve">in vitro </w:t>
      </w:r>
      <w:r w:rsidRPr="00241F24">
        <w:rPr>
          <w:rFonts w:cs="Times New Roman"/>
          <w:b w:val="0"/>
          <w:sz w:val="24"/>
          <w:szCs w:val="24"/>
        </w:rPr>
        <w:t xml:space="preserve">effects of bupivacaine on articular chondrocytes.  J. Bone Joint Surg. Br. 90:814-820. </w:t>
      </w:r>
    </w:p>
    <w:p w:rsidR="00067A3F" w:rsidRPr="00241F24" w:rsidRDefault="00067A3F" w:rsidP="00E37238">
      <w:pPr>
        <w:widowControl w:val="0"/>
        <w:jc w:val="both"/>
        <w:rPr>
          <w:lang w:eastAsia="ja-JP"/>
        </w:rPr>
      </w:pPr>
    </w:p>
    <w:p w:rsidR="00067A3F" w:rsidRPr="00241F24" w:rsidRDefault="00067A3F" w:rsidP="00E37238">
      <w:pPr>
        <w:widowControl w:val="0"/>
        <w:jc w:val="both"/>
      </w:pPr>
      <w:r w:rsidRPr="00241F24">
        <w:t xml:space="preserve">Clark, R.B., N. </w:t>
      </w:r>
      <w:proofErr w:type="spellStart"/>
      <w:r w:rsidRPr="00241F24">
        <w:t>Hatano</w:t>
      </w:r>
      <w:proofErr w:type="spellEnd"/>
      <w:proofErr w:type="gramStart"/>
      <w:r w:rsidRPr="00241F24">
        <w:t>, …,</w:t>
      </w:r>
      <w:proofErr w:type="gramEnd"/>
      <w:r w:rsidRPr="00241F24">
        <w:t xml:space="preserve"> and W.R. Giles. 2010. Voltage-gated K</w:t>
      </w:r>
      <w:r w:rsidRPr="00241F24">
        <w:rPr>
          <w:vertAlign w:val="superscript"/>
        </w:rPr>
        <w:t>+</w:t>
      </w:r>
      <w:r w:rsidRPr="00241F24">
        <w:t xml:space="preserve"> currents in mouse articular chondrocytes regulate membrane potential. </w:t>
      </w:r>
      <w:r w:rsidRPr="00241F24">
        <w:rPr>
          <w:i/>
        </w:rPr>
        <w:t>Channels</w:t>
      </w:r>
      <w:r w:rsidRPr="00241F24">
        <w:t xml:space="preserve"> 4:179-191.</w:t>
      </w:r>
    </w:p>
    <w:p w:rsidR="00067A3F" w:rsidRPr="00241F24" w:rsidRDefault="00067A3F" w:rsidP="00E37238">
      <w:pPr>
        <w:widowControl w:val="0"/>
        <w:jc w:val="both"/>
      </w:pPr>
      <w:proofErr w:type="spellStart"/>
      <w:r w:rsidRPr="00241F24">
        <w:t>Hougaard</w:t>
      </w:r>
      <w:proofErr w:type="spellEnd"/>
      <w:r w:rsidRPr="00241F24">
        <w:t xml:space="preserve">, C., F. </w:t>
      </w:r>
      <w:proofErr w:type="spellStart"/>
      <w:r w:rsidRPr="00241F24">
        <w:t>Jørgensen</w:t>
      </w:r>
      <w:proofErr w:type="spellEnd"/>
      <w:r w:rsidRPr="00241F24">
        <w:t>, and E.K. Hoffmann. 2001. Modulation of the volume-sensitive K</w:t>
      </w:r>
      <w:r w:rsidRPr="00241F24">
        <w:rPr>
          <w:vertAlign w:val="superscript"/>
        </w:rPr>
        <w:t>+</w:t>
      </w:r>
      <w:r w:rsidRPr="00241F24">
        <w:t xml:space="preserve"> current in Ehrlich </w:t>
      </w:r>
      <w:proofErr w:type="spellStart"/>
      <w:r w:rsidRPr="00241F24">
        <w:t>ascites</w:t>
      </w:r>
      <w:proofErr w:type="spellEnd"/>
      <w:r w:rsidRPr="00241F24">
        <w:t xml:space="preserve"> </w:t>
      </w:r>
      <w:proofErr w:type="spellStart"/>
      <w:r w:rsidRPr="00241F24">
        <w:t>tumour</w:t>
      </w:r>
      <w:proofErr w:type="spellEnd"/>
      <w:r w:rsidRPr="00241F24">
        <w:t xml:space="preserve"> cells by pH. </w:t>
      </w:r>
      <w:proofErr w:type="spellStart"/>
      <w:proofErr w:type="gramStart"/>
      <w:r w:rsidRPr="00241F24">
        <w:rPr>
          <w:i/>
        </w:rPr>
        <w:t>Pflügers</w:t>
      </w:r>
      <w:proofErr w:type="spellEnd"/>
      <w:r w:rsidRPr="00241F24">
        <w:rPr>
          <w:i/>
        </w:rPr>
        <w:t xml:space="preserve"> Arch.</w:t>
      </w:r>
      <w:r w:rsidRPr="00241F24">
        <w:t xml:space="preserve"> 442:622-633.</w:t>
      </w:r>
      <w:proofErr w:type="gramEnd"/>
    </w:p>
    <w:p w:rsidR="00067A3F" w:rsidRPr="00241F24" w:rsidRDefault="00067A3F" w:rsidP="00E37238">
      <w:pPr>
        <w:pStyle w:val="Heading1"/>
        <w:keepNext w:val="0"/>
        <w:widowControl w:val="0"/>
        <w:jc w:val="both"/>
        <w:rPr>
          <w:rFonts w:cs="Times New Roman"/>
          <w:b w:val="0"/>
          <w:sz w:val="24"/>
          <w:szCs w:val="24"/>
        </w:rPr>
      </w:pPr>
      <w:r w:rsidRPr="00241F24">
        <w:rPr>
          <w:rFonts w:cs="Times New Roman"/>
          <w:b w:val="0"/>
          <w:sz w:val="24"/>
          <w:szCs w:val="24"/>
        </w:rPr>
        <w:t>Lopes, C.M.B., P.G. Gallagher</w:t>
      </w:r>
      <w:proofErr w:type="gramStart"/>
      <w:r w:rsidRPr="00241F24">
        <w:rPr>
          <w:rFonts w:cs="Times New Roman"/>
          <w:b w:val="0"/>
          <w:sz w:val="24"/>
          <w:szCs w:val="24"/>
        </w:rPr>
        <w:t>, …,</w:t>
      </w:r>
      <w:proofErr w:type="gramEnd"/>
      <w:r w:rsidRPr="00241F24">
        <w:rPr>
          <w:rFonts w:cs="Times New Roman"/>
          <w:b w:val="0"/>
          <w:sz w:val="24"/>
          <w:szCs w:val="24"/>
        </w:rPr>
        <w:t xml:space="preserve"> and S.A.N. Goldstein. 2000. Proton block and voltage gating are potassium-dependent in the cardiac leak channel Kcnk3. </w:t>
      </w:r>
      <w:r w:rsidRPr="00241F24">
        <w:rPr>
          <w:rFonts w:cs="Times New Roman"/>
          <w:b w:val="0"/>
          <w:i/>
          <w:sz w:val="24"/>
          <w:szCs w:val="24"/>
        </w:rPr>
        <w:t>J. Biol. Chem.</w:t>
      </w:r>
      <w:r w:rsidRPr="00241F24">
        <w:rPr>
          <w:rFonts w:cs="Times New Roman"/>
          <w:b w:val="0"/>
          <w:sz w:val="24"/>
          <w:szCs w:val="24"/>
        </w:rPr>
        <w:t xml:space="preserve"> 275:16969-16978.</w:t>
      </w:r>
    </w:p>
    <w:p w:rsidR="00067A3F" w:rsidRPr="00241F24" w:rsidRDefault="00067A3F" w:rsidP="00E37238">
      <w:pPr>
        <w:pStyle w:val="Heading1"/>
        <w:keepNext w:val="0"/>
        <w:widowControl w:val="0"/>
        <w:jc w:val="both"/>
        <w:rPr>
          <w:b w:val="0"/>
          <w:sz w:val="24"/>
        </w:rPr>
      </w:pPr>
      <w:proofErr w:type="spellStart"/>
      <w:r w:rsidRPr="00241F24">
        <w:rPr>
          <w:b w:val="0"/>
          <w:sz w:val="24"/>
        </w:rPr>
        <w:t>Mobasheri</w:t>
      </w:r>
      <w:proofErr w:type="spellEnd"/>
      <w:r w:rsidRPr="00241F24">
        <w:rPr>
          <w:b w:val="0"/>
          <w:sz w:val="24"/>
        </w:rPr>
        <w:t>, A., C. Dart, and R. Barrett-</w:t>
      </w:r>
      <w:proofErr w:type="spellStart"/>
      <w:r w:rsidRPr="00241F24">
        <w:rPr>
          <w:b w:val="0"/>
          <w:sz w:val="24"/>
        </w:rPr>
        <w:t>Jolley</w:t>
      </w:r>
      <w:proofErr w:type="spellEnd"/>
      <w:r w:rsidRPr="00241F24">
        <w:rPr>
          <w:b w:val="0"/>
          <w:sz w:val="24"/>
        </w:rPr>
        <w:t xml:space="preserve">. 2008. Potassium ion channels in articular chondrocytes. </w:t>
      </w:r>
      <w:proofErr w:type="gramStart"/>
      <w:r w:rsidRPr="00241F24">
        <w:rPr>
          <w:b w:val="0"/>
          <w:sz w:val="24"/>
        </w:rPr>
        <w:t>Putative roles in mechanotransduction, metabolic regulation and cell proliferation.</w:t>
      </w:r>
      <w:proofErr w:type="gramEnd"/>
      <w:r w:rsidRPr="00241F24">
        <w:rPr>
          <w:b w:val="0"/>
          <w:sz w:val="24"/>
        </w:rPr>
        <w:t xml:space="preserve"> In </w:t>
      </w:r>
      <w:r w:rsidRPr="00241F24">
        <w:rPr>
          <w:b w:val="0"/>
          <w:i/>
          <w:sz w:val="24"/>
        </w:rPr>
        <w:t>Mechanosensitive Ion Channels</w:t>
      </w:r>
      <w:r w:rsidRPr="00241F24">
        <w:rPr>
          <w:b w:val="0"/>
          <w:sz w:val="24"/>
        </w:rPr>
        <w:t xml:space="preserve">, </w:t>
      </w:r>
      <w:proofErr w:type="gramStart"/>
      <w:r w:rsidRPr="00241F24">
        <w:rPr>
          <w:b w:val="0"/>
          <w:sz w:val="24"/>
        </w:rPr>
        <w:t>ed</w:t>
      </w:r>
      <w:proofErr w:type="gramEnd"/>
      <w:r w:rsidRPr="00241F24">
        <w:rPr>
          <w:b w:val="0"/>
          <w:sz w:val="24"/>
        </w:rPr>
        <w:t xml:space="preserve">.  </w:t>
      </w:r>
      <w:proofErr w:type="spellStart"/>
      <w:r w:rsidRPr="00241F24">
        <w:rPr>
          <w:b w:val="0"/>
          <w:sz w:val="24"/>
        </w:rPr>
        <w:t>Kamkin</w:t>
      </w:r>
      <w:proofErr w:type="spellEnd"/>
      <w:r w:rsidRPr="00241F24">
        <w:rPr>
          <w:b w:val="0"/>
          <w:sz w:val="24"/>
        </w:rPr>
        <w:t xml:space="preserve"> A &amp; </w:t>
      </w:r>
      <w:proofErr w:type="spellStart"/>
      <w:r w:rsidRPr="00241F24">
        <w:rPr>
          <w:b w:val="0"/>
          <w:sz w:val="24"/>
        </w:rPr>
        <w:t>Kiseleva</w:t>
      </w:r>
      <w:proofErr w:type="spellEnd"/>
      <w:r w:rsidRPr="00241F24">
        <w:rPr>
          <w:b w:val="0"/>
          <w:sz w:val="24"/>
        </w:rPr>
        <w:t xml:space="preserve"> I, pp. 157-178. </w:t>
      </w:r>
      <w:proofErr w:type="gramStart"/>
      <w:r w:rsidRPr="00241F24">
        <w:rPr>
          <w:b w:val="0"/>
          <w:sz w:val="24"/>
        </w:rPr>
        <w:t>Springer, Berlin.</w:t>
      </w:r>
      <w:proofErr w:type="gramEnd"/>
      <w:r w:rsidRPr="00241F24">
        <w:rPr>
          <w:b w:val="0"/>
          <w:sz w:val="24"/>
        </w:rPr>
        <w:t xml:space="preserve"> </w:t>
      </w:r>
    </w:p>
    <w:p w:rsidR="00067A3F" w:rsidRPr="00241F24" w:rsidRDefault="00067A3F" w:rsidP="00E37238">
      <w:pPr>
        <w:pStyle w:val="Heading1"/>
        <w:keepNext w:val="0"/>
        <w:widowControl w:val="0"/>
        <w:jc w:val="both"/>
        <w:rPr>
          <w:rFonts w:cs="Times New Roman"/>
          <w:b w:val="0"/>
          <w:sz w:val="24"/>
          <w:szCs w:val="24"/>
        </w:rPr>
      </w:pPr>
      <w:proofErr w:type="spellStart"/>
      <w:r w:rsidRPr="00241F24">
        <w:rPr>
          <w:b w:val="0"/>
          <w:sz w:val="24"/>
        </w:rPr>
        <w:t>Mobasheri</w:t>
      </w:r>
      <w:proofErr w:type="spellEnd"/>
      <w:r w:rsidRPr="00241F24">
        <w:rPr>
          <w:b w:val="0"/>
          <w:sz w:val="24"/>
        </w:rPr>
        <w:t>, A., R. Lewis</w:t>
      </w:r>
      <w:proofErr w:type="gramStart"/>
      <w:r w:rsidRPr="00241F24">
        <w:rPr>
          <w:b w:val="0"/>
          <w:sz w:val="24"/>
        </w:rPr>
        <w:t>, …,</w:t>
      </w:r>
      <w:proofErr w:type="gramEnd"/>
      <w:r w:rsidRPr="00241F24">
        <w:rPr>
          <w:b w:val="0"/>
          <w:sz w:val="24"/>
        </w:rPr>
        <w:t xml:space="preserve"> and R. Barrett-</w:t>
      </w:r>
      <w:proofErr w:type="spellStart"/>
      <w:r w:rsidRPr="00241F24">
        <w:rPr>
          <w:b w:val="0"/>
          <w:sz w:val="24"/>
        </w:rPr>
        <w:t>Jolley</w:t>
      </w:r>
      <w:proofErr w:type="spellEnd"/>
      <w:r w:rsidRPr="00241F24">
        <w:rPr>
          <w:b w:val="0"/>
          <w:sz w:val="24"/>
        </w:rPr>
        <w:t xml:space="preserve">. 2010. Characterization of a stretch-activated potassium channel in chondrocytes. </w:t>
      </w:r>
      <w:r w:rsidRPr="00241F24">
        <w:rPr>
          <w:b w:val="0"/>
          <w:i/>
          <w:sz w:val="24"/>
        </w:rPr>
        <w:t xml:space="preserve">J. Cell. </w:t>
      </w:r>
      <w:proofErr w:type="gramStart"/>
      <w:r w:rsidRPr="00241F24">
        <w:rPr>
          <w:b w:val="0"/>
          <w:i/>
          <w:sz w:val="24"/>
        </w:rPr>
        <w:t>Physiol.</w:t>
      </w:r>
      <w:r w:rsidRPr="00241F24">
        <w:rPr>
          <w:b w:val="0"/>
          <w:sz w:val="24"/>
        </w:rPr>
        <w:t xml:space="preserve"> 223:511-518.</w:t>
      </w:r>
      <w:proofErr w:type="gramEnd"/>
    </w:p>
    <w:p w:rsidR="00067A3F" w:rsidRPr="00241F24" w:rsidRDefault="00067A3F" w:rsidP="00E37238">
      <w:pPr>
        <w:widowControl w:val="0"/>
        <w:jc w:val="both"/>
        <w:rPr>
          <w:rFonts w:eastAsia="MS Mincho" w:cs="Times New Roman"/>
          <w:bCs/>
          <w:kern w:val="32"/>
          <w:lang w:eastAsia="ja-JP"/>
        </w:rPr>
      </w:pPr>
    </w:p>
    <w:p w:rsidR="00067A3F" w:rsidRPr="00241F24" w:rsidRDefault="00067A3F" w:rsidP="00E37238">
      <w:pPr>
        <w:widowControl w:val="0"/>
        <w:jc w:val="both"/>
      </w:pPr>
      <w:r w:rsidRPr="00241F24">
        <w:t xml:space="preserve">Ponce, A. 2006. Expression of voltage dependent potassium currents in freshly dissociated rat articular chondrocytes. </w:t>
      </w:r>
      <w:r w:rsidRPr="00241F24">
        <w:rPr>
          <w:i/>
        </w:rPr>
        <w:t xml:space="preserve">Cell. Physiol. </w:t>
      </w:r>
      <w:proofErr w:type="spellStart"/>
      <w:r w:rsidRPr="00241F24">
        <w:rPr>
          <w:i/>
        </w:rPr>
        <w:t>Biochem</w:t>
      </w:r>
      <w:proofErr w:type="spellEnd"/>
      <w:r w:rsidRPr="00241F24">
        <w:rPr>
          <w:i/>
        </w:rPr>
        <w:t>.</w:t>
      </w:r>
      <w:r w:rsidRPr="00241F24">
        <w:t xml:space="preserve"> 18:35-46.</w:t>
      </w:r>
    </w:p>
    <w:p w:rsidR="00067A3F" w:rsidRPr="00241F24" w:rsidRDefault="00067A3F" w:rsidP="00E37238">
      <w:pPr>
        <w:widowControl w:val="0"/>
        <w:jc w:val="both"/>
      </w:pPr>
      <w:proofErr w:type="gramStart"/>
      <w:r w:rsidRPr="00241F24">
        <w:t>Wilkins, R.J., and A.C. Hall.</w:t>
      </w:r>
      <w:proofErr w:type="gramEnd"/>
      <w:r w:rsidRPr="00241F24">
        <w:t xml:space="preserve"> 1995.  Control of matrix synthesis in isolated bovine chondrocytes by extracellular and intracellular pH. </w:t>
      </w:r>
      <w:r w:rsidRPr="00241F24">
        <w:rPr>
          <w:i/>
        </w:rPr>
        <w:t xml:space="preserve">J. Cell. </w:t>
      </w:r>
      <w:proofErr w:type="gramStart"/>
      <w:r w:rsidRPr="00241F24">
        <w:rPr>
          <w:i/>
        </w:rPr>
        <w:t>Physiol.</w:t>
      </w:r>
      <w:r w:rsidRPr="00241F24">
        <w:t xml:space="preserve"> 164:474-481.</w:t>
      </w:r>
      <w:proofErr w:type="gramEnd"/>
    </w:p>
    <w:p w:rsidR="00067A3F" w:rsidRPr="00241F24" w:rsidRDefault="00067A3F" w:rsidP="00E37238">
      <w:pPr>
        <w:pStyle w:val="Heading1"/>
        <w:keepNext w:val="0"/>
        <w:widowControl w:val="0"/>
        <w:jc w:val="both"/>
        <w:rPr>
          <w:rFonts w:cs="Times New Roman"/>
          <w:b w:val="0"/>
          <w:sz w:val="24"/>
          <w:szCs w:val="24"/>
        </w:rPr>
      </w:pPr>
      <w:proofErr w:type="spellStart"/>
      <w:r w:rsidRPr="00241F24">
        <w:rPr>
          <w:rFonts w:cs="Times New Roman"/>
          <w:b w:val="0"/>
          <w:sz w:val="24"/>
          <w:szCs w:val="24"/>
        </w:rPr>
        <w:t>Yellowley</w:t>
      </w:r>
      <w:proofErr w:type="spellEnd"/>
      <w:r w:rsidRPr="00241F24">
        <w:rPr>
          <w:rFonts w:cs="Times New Roman"/>
          <w:b w:val="0"/>
          <w:sz w:val="24"/>
          <w:szCs w:val="24"/>
        </w:rPr>
        <w:t xml:space="preserve">, C.E., C.R. Jacobs, and H.J. Donahue. 1997. Effects of fluid flow on intracellular calcium in bovine articular chondrocytes. </w:t>
      </w:r>
      <w:r w:rsidRPr="00241F24">
        <w:rPr>
          <w:rFonts w:cs="Times New Roman"/>
          <w:b w:val="0"/>
          <w:i/>
          <w:sz w:val="24"/>
          <w:szCs w:val="24"/>
        </w:rPr>
        <w:t xml:space="preserve">Am. J. Physiol. Cell. </w:t>
      </w:r>
      <w:proofErr w:type="gramStart"/>
      <w:r w:rsidRPr="00241F24">
        <w:rPr>
          <w:rFonts w:cs="Times New Roman"/>
          <w:b w:val="0"/>
          <w:i/>
          <w:sz w:val="24"/>
          <w:szCs w:val="24"/>
        </w:rPr>
        <w:t>Physiol.</w:t>
      </w:r>
      <w:r w:rsidRPr="00241F24">
        <w:rPr>
          <w:rFonts w:cs="Times New Roman"/>
          <w:b w:val="0"/>
          <w:sz w:val="24"/>
          <w:szCs w:val="24"/>
        </w:rPr>
        <w:t xml:space="preserve"> 42:C30- C36.</w:t>
      </w:r>
      <w:proofErr w:type="gramEnd"/>
    </w:p>
    <w:p w:rsidR="00C706ED" w:rsidRDefault="00C706ED" w:rsidP="008A4135">
      <w:pPr>
        <w:pStyle w:val="ListContents"/>
        <w:spacing w:after="283"/>
        <w:ind w:left="0"/>
        <w:contextualSpacing/>
        <w:rPr>
          <w:rFonts w:ascii="Arial" w:eastAsia="MS Mincho" w:hAnsi="Arial" w:cs="Arial"/>
          <w:b/>
          <w:bCs/>
          <w:kern w:val="32"/>
          <w:szCs w:val="32"/>
          <w:lang w:eastAsia="ja-JP" w:bidi="ar-SA"/>
        </w:rPr>
      </w:pPr>
      <w:bookmarkStart w:id="58" w:name="Walshetal1992"/>
      <w:bookmarkEnd w:id="58"/>
    </w:p>
    <w:p w:rsidR="008A4135" w:rsidRPr="00241F24" w:rsidRDefault="008A4135" w:rsidP="008A4135">
      <w:pPr>
        <w:pStyle w:val="ListContents"/>
        <w:spacing w:after="283"/>
        <w:ind w:left="0"/>
        <w:contextualSpacing/>
        <w:rPr>
          <w:rFonts w:ascii="Arial" w:hAnsi="Arial"/>
        </w:rPr>
      </w:pPr>
      <w:r w:rsidRPr="00241F24">
        <w:rPr>
          <w:rFonts w:ascii="Arial" w:hAnsi="Arial"/>
        </w:rPr>
        <w:t>Walsh, K. B., S. D. Ca</w:t>
      </w:r>
      <w:r>
        <w:rPr>
          <w:rFonts w:ascii="Arial" w:hAnsi="Arial"/>
        </w:rPr>
        <w:t xml:space="preserve">nnon, and R. E. </w:t>
      </w:r>
      <w:proofErr w:type="spellStart"/>
      <w:r>
        <w:rPr>
          <w:rFonts w:ascii="Arial" w:hAnsi="Arial"/>
        </w:rPr>
        <w:t>Wuthier</w:t>
      </w:r>
      <w:proofErr w:type="spellEnd"/>
      <w:r>
        <w:rPr>
          <w:rFonts w:ascii="Arial" w:hAnsi="Arial"/>
        </w:rPr>
        <w:t xml:space="preserve">, 1992. </w:t>
      </w:r>
      <w:r w:rsidRPr="00241F24">
        <w:rPr>
          <w:rFonts w:ascii="Arial" w:hAnsi="Arial"/>
        </w:rPr>
        <w:t xml:space="preserve">Characterization of </w:t>
      </w:r>
      <w:proofErr w:type="gramStart"/>
      <w:r w:rsidRPr="00241F24">
        <w:rPr>
          <w:rFonts w:ascii="Arial" w:hAnsi="Arial"/>
        </w:rPr>
        <w:t>a delayed</w:t>
      </w:r>
      <w:proofErr w:type="gramEnd"/>
      <w:r w:rsidRPr="00241F24">
        <w:rPr>
          <w:rFonts w:ascii="Arial" w:hAnsi="Arial"/>
        </w:rPr>
        <w:t xml:space="preserve"> rectifier potassium current in chicken growth plate chondrocytes. </w:t>
      </w:r>
      <w:proofErr w:type="gramStart"/>
      <w:r w:rsidRPr="00241F24">
        <w:rPr>
          <w:rFonts w:ascii="Arial" w:hAnsi="Arial"/>
          <w:i/>
        </w:rPr>
        <w:t>Am. J. Physiol.</w:t>
      </w:r>
      <w:r w:rsidRPr="00241F24">
        <w:rPr>
          <w:rFonts w:ascii="Arial" w:hAnsi="Arial"/>
        </w:rPr>
        <w:t xml:space="preserve"> 262:C1335-C1340.</w:t>
      </w:r>
      <w:proofErr w:type="gramEnd"/>
      <w:r w:rsidRPr="00241F24">
        <w:rPr>
          <w:rFonts w:ascii="Arial" w:hAnsi="Arial"/>
        </w:rPr>
        <w:t xml:space="preserve"> </w:t>
      </w:r>
    </w:p>
    <w:p w:rsidR="008A4135" w:rsidRDefault="008A4135" w:rsidP="008A4135">
      <w:pPr>
        <w:pStyle w:val="ListContents"/>
        <w:spacing w:after="283"/>
        <w:ind w:left="0"/>
        <w:contextualSpacing/>
        <w:rPr>
          <w:rFonts w:ascii="Arial" w:hAnsi="Arial"/>
        </w:rPr>
      </w:pPr>
      <w:bookmarkStart w:id="59" w:name="Sugimotoetal1996"/>
      <w:bookmarkEnd w:id="59"/>
    </w:p>
    <w:p w:rsidR="008A4135" w:rsidRPr="00241F24" w:rsidRDefault="008A4135" w:rsidP="008A4135">
      <w:pPr>
        <w:pStyle w:val="ListContents"/>
        <w:spacing w:after="283"/>
        <w:ind w:left="0"/>
        <w:contextualSpacing/>
        <w:rPr>
          <w:rFonts w:ascii="Arial" w:hAnsi="Arial"/>
        </w:rPr>
      </w:pPr>
      <w:proofErr w:type="gramStart"/>
      <w:r w:rsidRPr="00241F24">
        <w:rPr>
          <w:rFonts w:ascii="Arial" w:hAnsi="Arial"/>
        </w:rPr>
        <w:t>Sugimoto, T., M. Yoshino, M. Nagao</w:t>
      </w:r>
      <w:r>
        <w:rPr>
          <w:rFonts w:ascii="Arial" w:hAnsi="Arial"/>
        </w:rPr>
        <w:t>, S. Ishii, and H. </w:t>
      </w:r>
      <w:proofErr w:type="spellStart"/>
      <w:r>
        <w:rPr>
          <w:rFonts w:ascii="Arial" w:hAnsi="Arial"/>
        </w:rPr>
        <w:t>Yabu</w:t>
      </w:r>
      <w:proofErr w:type="spellEnd"/>
      <w:r>
        <w:rPr>
          <w:rFonts w:ascii="Arial" w:hAnsi="Arial"/>
        </w:rPr>
        <w:t>, 1996.</w:t>
      </w:r>
      <w:proofErr w:type="gramEnd"/>
      <w:r>
        <w:rPr>
          <w:rFonts w:ascii="Arial" w:hAnsi="Arial"/>
        </w:rPr>
        <w:t xml:space="preserve"> Voltage-gated ionic channels in cultured rabbit articular c</w:t>
      </w:r>
      <w:r w:rsidRPr="00241F24">
        <w:rPr>
          <w:rFonts w:ascii="Arial" w:hAnsi="Arial"/>
        </w:rPr>
        <w:t xml:space="preserve">hondrocytes. </w:t>
      </w:r>
      <w:r w:rsidRPr="00241F24">
        <w:rPr>
          <w:rFonts w:ascii="Arial" w:hAnsi="Arial"/>
          <w:i/>
        </w:rPr>
        <w:t xml:space="preserve">Comp. </w:t>
      </w:r>
      <w:proofErr w:type="spellStart"/>
      <w:r w:rsidRPr="00241F24">
        <w:rPr>
          <w:rFonts w:ascii="Arial" w:hAnsi="Arial"/>
          <w:i/>
        </w:rPr>
        <w:t>Biochem</w:t>
      </w:r>
      <w:proofErr w:type="spellEnd"/>
      <w:r w:rsidRPr="00241F24">
        <w:rPr>
          <w:rFonts w:ascii="Arial" w:hAnsi="Arial"/>
          <w:i/>
        </w:rPr>
        <w:t>. Physiol.</w:t>
      </w:r>
      <w:r w:rsidRPr="00241F24">
        <w:rPr>
          <w:rFonts w:ascii="Arial" w:hAnsi="Arial"/>
        </w:rPr>
        <w:t xml:space="preserve"> 115C</w:t>
      </w:r>
      <w:proofErr w:type="gramStart"/>
      <w:r w:rsidRPr="00241F24">
        <w:rPr>
          <w:rFonts w:ascii="Arial" w:hAnsi="Arial"/>
        </w:rPr>
        <w:t>:223</w:t>
      </w:r>
      <w:proofErr w:type="gramEnd"/>
      <w:r w:rsidRPr="00241F24">
        <w:rPr>
          <w:rFonts w:ascii="Arial" w:hAnsi="Arial"/>
        </w:rPr>
        <w:t xml:space="preserve">-232. </w:t>
      </w:r>
    </w:p>
    <w:p w:rsidR="00953DF4" w:rsidRDefault="00953DF4" w:rsidP="00953DF4">
      <w:pPr>
        <w:widowControl w:val="0"/>
        <w:jc w:val="both"/>
      </w:pPr>
      <w:bookmarkStart w:id="60" w:name="Mobasherietal2005"/>
      <w:bookmarkEnd w:id="60"/>
      <w:proofErr w:type="gramStart"/>
      <w:r w:rsidRPr="00241F24">
        <w:t>Long, K.J. and K.B. Walsh.</w:t>
      </w:r>
      <w:proofErr w:type="gramEnd"/>
      <w:r w:rsidRPr="00241F24">
        <w:t xml:space="preserve">  1994.  A calcium-activated potassium channel in growth plate chondrocytes: regulation by protein kinase A.  </w:t>
      </w:r>
      <w:proofErr w:type="spellStart"/>
      <w:r w:rsidRPr="00241F24">
        <w:rPr>
          <w:i/>
        </w:rPr>
        <w:t>Biochem</w:t>
      </w:r>
      <w:proofErr w:type="spellEnd"/>
      <w:r w:rsidRPr="00241F24">
        <w:rPr>
          <w:i/>
        </w:rPr>
        <w:t xml:space="preserve">. </w:t>
      </w:r>
      <w:proofErr w:type="spellStart"/>
      <w:r w:rsidRPr="00241F24">
        <w:rPr>
          <w:i/>
        </w:rPr>
        <w:t>Biophys</w:t>
      </w:r>
      <w:proofErr w:type="spellEnd"/>
      <w:r w:rsidRPr="00241F24">
        <w:rPr>
          <w:i/>
        </w:rPr>
        <w:t>. Res. Comm.</w:t>
      </w:r>
      <w:r w:rsidRPr="00241F24">
        <w:t xml:space="preserve"> 201:776-781.</w:t>
      </w:r>
    </w:p>
    <w:p w:rsidR="00953DF4" w:rsidRPr="00241F24" w:rsidRDefault="00953DF4" w:rsidP="00953DF4">
      <w:pPr>
        <w:widowControl w:val="0"/>
        <w:jc w:val="both"/>
      </w:pPr>
      <w:proofErr w:type="spellStart"/>
      <w:r w:rsidRPr="00241F24">
        <w:t>Mobasheri</w:t>
      </w:r>
      <w:proofErr w:type="spellEnd"/>
      <w:r w:rsidRPr="00241F24">
        <w:t xml:space="preserve">, A., R. </w:t>
      </w:r>
      <w:proofErr w:type="spellStart"/>
      <w:r w:rsidRPr="00241F24">
        <w:t>Mobasheri</w:t>
      </w:r>
      <w:proofErr w:type="spellEnd"/>
      <w:proofErr w:type="gramStart"/>
      <w:r w:rsidRPr="00241F24">
        <w:t>, …,</w:t>
      </w:r>
      <w:proofErr w:type="gramEnd"/>
      <w:r w:rsidRPr="00241F24">
        <w:t xml:space="preserve"> and P. Martin-</w:t>
      </w:r>
      <w:proofErr w:type="spellStart"/>
      <w:r w:rsidRPr="00241F24">
        <w:t>Vasallo</w:t>
      </w:r>
      <w:proofErr w:type="spellEnd"/>
      <w:r w:rsidRPr="00241F24">
        <w:t>. 1998.  Ion transport in chondrocytes: membrane transporters involved in intracellular ion homeostasis and the regulation of cell volume, free [Ca</w:t>
      </w:r>
      <w:r w:rsidRPr="00241F24">
        <w:rPr>
          <w:vertAlign w:val="superscript"/>
        </w:rPr>
        <w:t>2+</w:t>
      </w:r>
      <w:r w:rsidRPr="00241F24">
        <w:t xml:space="preserve">] and pH. </w:t>
      </w:r>
      <w:proofErr w:type="spellStart"/>
      <w:r w:rsidRPr="00241F24">
        <w:rPr>
          <w:i/>
        </w:rPr>
        <w:t>Histo</w:t>
      </w:r>
      <w:proofErr w:type="spellEnd"/>
      <w:r w:rsidRPr="00241F24">
        <w:rPr>
          <w:i/>
        </w:rPr>
        <w:t xml:space="preserve">. </w:t>
      </w:r>
      <w:proofErr w:type="spellStart"/>
      <w:r w:rsidRPr="00241F24">
        <w:rPr>
          <w:i/>
        </w:rPr>
        <w:t>Histopathol</w:t>
      </w:r>
      <w:proofErr w:type="spellEnd"/>
      <w:r w:rsidRPr="00241F24">
        <w:rPr>
          <w:i/>
        </w:rPr>
        <w:t>.</w:t>
      </w:r>
      <w:r w:rsidRPr="00241F24">
        <w:t xml:space="preserve"> </w:t>
      </w:r>
      <w:proofErr w:type="gramStart"/>
      <w:r w:rsidRPr="00241F24">
        <w:t>13:893-910.</w:t>
      </w:r>
      <w:proofErr w:type="gramEnd"/>
    </w:p>
    <w:p w:rsidR="00953DF4" w:rsidRPr="00241F24" w:rsidRDefault="00953DF4" w:rsidP="00953DF4">
      <w:pPr>
        <w:widowControl w:val="0"/>
        <w:jc w:val="both"/>
      </w:pPr>
      <w:proofErr w:type="spellStart"/>
      <w:proofErr w:type="gramStart"/>
      <w:r w:rsidRPr="00241F24">
        <w:t>Mozrzymas</w:t>
      </w:r>
      <w:proofErr w:type="spellEnd"/>
      <w:r w:rsidRPr="00241F24">
        <w:t xml:space="preserve">, J.W., M. Martina, and F. </w:t>
      </w:r>
      <w:proofErr w:type="spellStart"/>
      <w:r w:rsidRPr="00241F24">
        <w:t>Ruzzier</w:t>
      </w:r>
      <w:proofErr w:type="spellEnd"/>
      <w:r w:rsidRPr="00241F24">
        <w:t>.</w:t>
      </w:r>
      <w:proofErr w:type="gramEnd"/>
      <w:r w:rsidRPr="00241F24">
        <w:t xml:space="preserve"> 1997.  A large-conductance voltage-dependent potassium channel in cultured pig articular chondrocytes.</w:t>
      </w:r>
      <w:r w:rsidRPr="00241F24">
        <w:rPr>
          <w:i/>
        </w:rPr>
        <w:t xml:space="preserve"> </w:t>
      </w:r>
      <w:proofErr w:type="spellStart"/>
      <w:proofErr w:type="gramStart"/>
      <w:r w:rsidRPr="00241F24">
        <w:rPr>
          <w:i/>
        </w:rPr>
        <w:t>Pflugers</w:t>
      </w:r>
      <w:proofErr w:type="spellEnd"/>
      <w:r w:rsidRPr="00241F24">
        <w:rPr>
          <w:i/>
        </w:rPr>
        <w:t xml:space="preserve"> Arch.</w:t>
      </w:r>
      <w:r w:rsidRPr="00241F24">
        <w:t xml:space="preserve"> 433:413-427.</w:t>
      </w:r>
      <w:proofErr w:type="gramEnd"/>
    </w:p>
    <w:p w:rsidR="00953DF4" w:rsidRPr="00241F24" w:rsidRDefault="00953DF4" w:rsidP="00953DF4">
      <w:pPr>
        <w:widowControl w:val="0"/>
        <w:jc w:val="both"/>
      </w:pPr>
      <w:proofErr w:type="spellStart"/>
      <w:r w:rsidRPr="00241F24">
        <w:t>Neher</w:t>
      </w:r>
      <w:proofErr w:type="spellEnd"/>
      <w:r w:rsidRPr="00241F24">
        <w:t xml:space="preserve"> E. 1992. Correction for liquid junction potentials in patch clamp experiments.  </w:t>
      </w:r>
      <w:r w:rsidRPr="00241F24">
        <w:rPr>
          <w:caps/>
        </w:rPr>
        <w:t>i</w:t>
      </w:r>
      <w:r w:rsidRPr="00241F24">
        <w:t xml:space="preserve">n: </w:t>
      </w:r>
      <w:r w:rsidRPr="00241F24">
        <w:rPr>
          <w:i/>
        </w:rPr>
        <w:t xml:space="preserve">Methods in </w:t>
      </w:r>
      <w:proofErr w:type="spellStart"/>
      <w:r w:rsidRPr="00241F24">
        <w:rPr>
          <w:i/>
        </w:rPr>
        <w:t>Enzymology</w:t>
      </w:r>
      <w:proofErr w:type="spellEnd"/>
      <w:r w:rsidRPr="00241F24">
        <w:rPr>
          <w:i/>
        </w:rPr>
        <w:t xml:space="preserve"> 207 (Ion Channels)</w:t>
      </w:r>
      <w:r w:rsidRPr="00241F24">
        <w:t xml:space="preserve">, ed. Rudy B, Iverson LE, pp. 123-131.  </w:t>
      </w:r>
      <w:proofErr w:type="gramStart"/>
      <w:r w:rsidRPr="00241F24">
        <w:t>Academic Press, San Diego, CA.</w:t>
      </w:r>
      <w:proofErr w:type="gramEnd"/>
      <w:r w:rsidRPr="00241F24">
        <w:t xml:space="preserve"> </w:t>
      </w:r>
    </w:p>
    <w:p w:rsidR="00225F6F" w:rsidRDefault="00225F6F" w:rsidP="00225F6F">
      <w:pPr>
        <w:pStyle w:val="ListContents"/>
        <w:spacing w:after="283"/>
        <w:ind w:left="0"/>
        <w:contextualSpacing/>
        <w:rPr>
          <w:rFonts w:ascii="Arial" w:hAnsi="Arial"/>
        </w:rPr>
      </w:pPr>
    </w:p>
    <w:p w:rsidR="00225F6F" w:rsidRPr="00241F24" w:rsidRDefault="00225F6F" w:rsidP="00225F6F">
      <w:pPr>
        <w:pStyle w:val="ListContents"/>
        <w:spacing w:after="283"/>
        <w:ind w:left="0"/>
        <w:contextualSpacing/>
        <w:rPr>
          <w:rFonts w:ascii="Arial" w:hAnsi="Arial"/>
        </w:rPr>
      </w:pPr>
      <w:proofErr w:type="gramStart"/>
      <w:r w:rsidRPr="00241F24">
        <w:rPr>
          <w:rFonts w:ascii="Arial" w:hAnsi="Arial"/>
        </w:rPr>
        <w:t>Dart</w:t>
      </w:r>
      <w:r>
        <w:rPr>
          <w:rFonts w:ascii="Arial" w:hAnsi="Arial"/>
        </w:rPr>
        <w:t xml:space="preserve">, C., and N. B. </w:t>
      </w:r>
      <w:proofErr w:type="spellStart"/>
      <w:r>
        <w:rPr>
          <w:rFonts w:ascii="Arial" w:hAnsi="Arial"/>
        </w:rPr>
        <w:t>Standen</w:t>
      </w:r>
      <w:proofErr w:type="spellEnd"/>
      <w:r>
        <w:rPr>
          <w:rFonts w:ascii="Arial" w:hAnsi="Arial"/>
        </w:rPr>
        <w:t>, 1994.</w:t>
      </w:r>
      <w:proofErr w:type="gramEnd"/>
      <w:r>
        <w:rPr>
          <w:rFonts w:ascii="Arial" w:hAnsi="Arial"/>
        </w:rPr>
        <w:t xml:space="preserve"> </w:t>
      </w:r>
      <w:r w:rsidRPr="00241F24">
        <w:rPr>
          <w:rFonts w:ascii="Arial" w:hAnsi="Arial"/>
        </w:rPr>
        <w:t xml:space="preserve">Hypoxia induces </w:t>
      </w:r>
      <w:proofErr w:type="gramStart"/>
      <w:r w:rsidRPr="00241F24">
        <w:rPr>
          <w:rFonts w:ascii="Arial" w:hAnsi="Arial"/>
        </w:rPr>
        <w:t>a potassium</w:t>
      </w:r>
      <w:proofErr w:type="gramEnd"/>
      <w:r w:rsidRPr="00241F24">
        <w:rPr>
          <w:rFonts w:ascii="Arial" w:hAnsi="Arial"/>
        </w:rPr>
        <w:t xml:space="preserve"> current in smooth muscle cells isolated from the porcine coronary artery. </w:t>
      </w:r>
      <w:r>
        <w:rPr>
          <w:rFonts w:ascii="Arial" w:hAnsi="Arial"/>
        </w:rPr>
        <w:t xml:space="preserve"> </w:t>
      </w:r>
      <w:r w:rsidRPr="00241F24">
        <w:rPr>
          <w:rFonts w:ascii="Arial" w:hAnsi="Arial"/>
          <w:i/>
        </w:rPr>
        <w:t>J. Physiol.</w:t>
      </w:r>
      <w:r w:rsidRPr="00241F24">
        <w:rPr>
          <w:rFonts w:ascii="Arial" w:hAnsi="Arial"/>
        </w:rPr>
        <w:t xml:space="preserve"> 477:P85-P86. </w:t>
      </w:r>
    </w:p>
    <w:p w:rsidR="00225F6F" w:rsidRPr="00241F24" w:rsidRDefault="00225F6F" w:rsidP="00225F6F">
      <w:pPr>
        <w:widowControl w:val="0"/>
        <w:jc w:val="both"/>
      </w:pPr>
      <w:r w:rsidRPr="00241F24">
        <w:t>Mason, M.J., A.K. Simpson</w:t>
      </w:r>
      <w:proofErr w:type="gramStart"/>
      <w:r w:rsidRPr="00241F24">
        <w:t>, …,</w:t>
      </w:r>
      <w:proofErr w:type="gramEnd"/>
      <w:r w:rsidRPr="00241F24">
        <w:t xml:space="preserve"> </w:t>
      </w:r>
      <w:r>
        <w:t xml:space="preserve">and </w:t>
      </w:r>
      <w:r w:rsidRPr="00241F24">
        <w:t xml:space="preserve">H.P.C. Robinson. 2005. The interpretation of current clamp recordings in the cell-attached patch-clamp configuration. </w:t>
      </w:r>
      <w:proofErr w:type="spellStart"/>
      <w:r w:rsidRPr="00241F24">
        <w:rPr>
          <w:i/>
        </w:rPr>
        <w:t>Biophys</w:t>
      </w:r>
      <w:proofErr w:type="spellEnd"/>
      <w:r w:rsidRPr="00241F24">
        <w:rPr>
          <w:i/>
        </w:rPr>
        <w:t>. J.</w:t>
      </w:r>
      <w:r w:rsidRPr="00241F24">
        <w:t xml:space="preserve"> 88:739-750.</w:t>
      </w:r>
    </w:p>
    <w:p w:rsidR="00225F6F" w:rsidRPr="00241F24" w:rsidRDefault="00225F6F" w:rsidP="00225F6F">
      <w:pPr>
        <w:widowControl w:val="0"/>
        <w:jc w:val="both"/>
      </w:pPr>
      <w:r w:rsidRPr="00241F24">
        <w:t xml:space="preserve">Perkins, K.L. 2006. Cell-attached voltage-clamp and current-clamp recording and stimulation techniques in brain slice.  </w:t>
      </w:r>
      <w:r w:rsidRPr="00241F24">
        <w:rPr>
          <w:i/>
        </w:rPr>
        <w:t xml:space="preserve">J. </w:t>
      </w:r>
      <w:proofErr w:type="spellStart"/>
      <w:r w:rsidRPr="00241F24">
        <w:rPr>
          <w:i/>
        </w:rPr>
        <w:t>Neurosci</w:t>
      </w:r>
      <w:proofErr w:type="spellEnd"/>
      <w:r w:rsidRPr="00241F24">
        <w:rPr>
          <w:i/>
        </w:rPr>
        <w:t>. Methods</w:t>
      </w:r>
      <w:r w:rsidRPr="00241F24">
        <w:t xml:space="preserve"> 154:1-18</w:t>
      </w:r>
    </w:p>
    <w:p w:rsidR="00225F6F" w:rsidRPr="00241F24" w:rsidRDefault="00225F6F" w:rsidP="00225F6F">
      <w:pPr>
        <w:widowControl w:val="0"/>
        <w:jc w:val="both"/>
      </w:pPr>
      <w:proofErr w:type="spellStart"/>
      <w:r w:rsidRPr="00241F24">
        <w:t>Ince</w:t>
      </w:r>
      <w:proofErr w:type="spellEnd"/>
      <w:r w:rsidRPr="00241F24">
        <w:t xml:space="preserve">, C., P.C. </w:t>
      </w:r>
      <w:proofErr w:type="spellStart"/>
      <w:proofErr w:type="gramStart"/>
      <w:r w:rsidRPr="00241F24">
        <w:t>Leijn</w:t>
      </w:r>
      <w:proofErr w:type="spellEnd"/>
      <w:r w:rsidRPr="00241F24">
        <w:t>…,</w:t>
      </w:r>
      <w:proofErr w:type="gramEnd"/>
      <w:r w:rsidRPr="00241F24">
        <w:t xml:space="preserve"> and D.L. </w:t>
      </w:r>
      <w:proofErr w:type="spellStart"/>
      <w:r w:rsidRPr="00241F24">
        <w:t>Ypey</w:t>
      </w:r>
      <w:proofErr w:type="spellEnd"/>
      <w:r w:rsidRPr="00241F24">
        <w:t xml:space="preserve">. 1984. Oscillatory hyperpolarizations and resting membrane potentials of mouse fibroblast and macrophage cell lines. </w:t>
      </w:r>
      <w:r w:rsidRPr="00241F24">
        <w:rPr>
          <w:i/>
        </w:rPr>
        <w:t>J. Physiol.</w:t>
      </w:r>
      <w:r w:rsidRPr="00241F24">
        <w:t xml:space="preserve"> 352:625-635.</w:t>
      </w:r>
    </w:p>
    <w:p w:rsidR="00225F6F" w:rsidRPr="00241F24" w:rsidRDefault="00225F6F" w:rsidP="00225F6F">
      <w:pPr>
        <w:widowControl w:val="0"/>
        <w:jc w:val="both"/>
      </w:pPr>
      <w:proofErr w:type="gramStart"/>
      <w:r w:rsidRPr="00241F24">
        <w:t>Adams, D.J. and M.A. Hill.</w:t>
      </w:r>
      <w:proofErr w:type="gramEnd"/>
      <w:r w:rsidRPr="00241F24">
        <w:t xml:space="preserve"> 2004. Potassium channels and membrane potential in the modulation of intracellular calcium in vascular endothelial cells. </w:t>
      </w:r>
      <w:r w:rsidRPr="00241F24">
        <w:rPr>
          <w:i/>
        </w:rPr>
        <w:t xml:space="preserve">J. </w:t>
      </w:r>
      <w:proofErr w:type="spellStart"/>
      <w:r w:rsidRPr="00241F24">
        <w:rPr>
          <w:i/>
        </w:rPr>
        <w:t>Crdiovasc</w:t>
      </w:r>
      <w:proofErr w:type="spellEnd"/>
      <w:r w:rsidRPr="00241F24">
        <w:rPr>
          <w:i/>
        </w:rPr>
        <w:t xml:space="preserve">. </w:t>
      </w:r>
      <w:proofErr w:type="spellStart"/>
      <w:r w:rsidRPr="00241F24">
        <w:rPr>
          <w:i/>
        </w:rPr>
        <w:t>Electrophysiol</w:t>
      </w:r>
      <w:proofErr w:type="spellEnd"/>
      <w:r w:rsidRPr="00241F24">
        <w:rPr>
          <w:i/>
        </w:rPr>
        <w:t>.</w:t>
      </w:r>
      <w:r w:rsidRPr="00241F24">
        <w:t xml:space="preserve"> </w:t>
      </w:r>
      <w:proofErr w:type="gramStart"/>
      <w:r w:rsidRPr="00241F24">
        <w:t>15:598-610.</w:t>
      </w:r>
      <w:proofErr w:type="gramEnd"/>
    </w:p>
    <w:p w:rsidR="00225F6F" w:rsidRPr="00241F24" w:rsidRDefault="00225F6F" w:rsidP="00225F6F">
      <w:pPr>
        <w:widowControl w:val="0"/>
        <w:jc w:val="both"/>
      </w:pPr>
      <w:proofErr w:type="spellStart"/>
      <w:r w:rsidRPr="00241F24">
        <w:t>Loutzenhiser</w:t>
      </w:r>
      <w:proofErr w:type="spellEnd"/>
      <w:r w:rsidRPr="00241F24">
        <w:t xml:space="preserve"> R. 2006. </w:t>
      </w:r>
      <w:proofErr w:type="gramStart"/>
      <w:r w:rsidRPr="00241F24">
        <w:t>Inward rectifier currents in pericytes.</w:t>
      </w:r>
      <w:proofErr w:type="gramEnd"/>
      <w:r w:rsidRPr="00241F24">
        <w:t xml:space="preserve"> </w:t>
      </w:r>
      <w:r w:rsidRPr="00241F24">
        <w:rPr>
          <w:i/>
        </w:rPr>
        <w:t xml:space="preserve">Am. J. </w:t>
      </w:r>
      <w:proofErr w:type="spellStart"/>
      <w:r w:rsidRPr="00241F24">
        <w:rPr>
          <w:i/>
        </w:rPr>
        <w:t>Physiol</w:t>
      </w:r>
      <w:proofErr w:type="spellEnd"/>
      <w:r w:rsidRPr="00241F24">
        <w:t xml:space="preserve"> 77:1165-1232.</w:t>
      </w:r>
    </w:p>
    <w:p w:rsidR="00225F6F" w:rsidRPr="00241F24" w:rsidRDefault="00225F6F" w:rsidP="00225F6F">
      <w:pPr>
        <w:widowControl w:val="0"/>
        <w:jc w:val="both"/>
      </w:pPr>
      <w:proofErr w:type="spellStart"/>
      <w:r w:rsidRPr="00241F24">
        <w:t>Wiedema</w:t>
      </w:r>
      <w:proofErr w:type="spellEnd"/>
      <w:r w:rsidRPr="00241F24">
        <w:t xml:space="preserve">, A.F. D.S.J. Dixon, and S.M. Sims. 2000. Electrophysiological characterization of ion channels in osteoclasts isolated from human deciduous teeth. </w:t>
      </w:r>
      <w:r w:rsidRPr="00241F24">
        <w:rPr>
          <w:i/>
        </w:rPr>
        <w:t>Bone</w:t>
      </w:r>
      <w:r w:rsidRPr="00241F24">
        <w:t xml:space="preserve"> 27:5-11.</w:t>
      </w:r>
    </w:p>
    <w:p w:rsidR="00225F6F" w:rsidRPr="00241F24" w:rsidRDefault="00225F6F" w:rsidP="00225F6F">
      <w:pPr>
        <w:widowControl w:val="0"/>
        <w:jc w:val="both"/>
      </w:pPr>
      <w:r w:rsidRPr="00241F24">
        <w:t xml:space="preserve">Barry, P.H., and J. Lynch. 1991. Liquid junction potentials and small cell effects on patch-clamp analysis. </w:t>
      </w:r>
      <w:r w:rsidRPr="00241F24">
        <w:rPr>
          <w:i/>
        </w:rPr>
        <w:t xml:space="preserve">J. Membrane Biol. </w:t>
      </w:r>
      <w:r w:rsidRPr="00241F24">
        <w:t>121:101-117.</w:t>
      </w:r>
    </w:p>
    <w:p w:rsidR="00225F6F" w:rsidRPr="00241F24" w:rsidRDefault="00225F6F" w:rsidP="00225F6F">
      <w:pPr>
        <w:widowControl w:val="0"/>
        <w:jc w:val="both"/>
      </w:pPr>
      <w:proofErr w:type="spellStart"/>
      <w:r w:rsidRPr="00241F24">
        <w:t>Goto</w:t>
      </w:r>
      <w:proofErr w:type="spellEnd"/>
      <w:r w:rsidRPr="00241F24">
        <w:t xml:space="preserve">, K., N.M. </w:t>
      </w:r>
      <w:proofErr w:type="spellStart"/>
      <w:proofErr w:type="gramStart"/>
      <w:r w:rsidRPr="00241F24">
        <w:t>Rummery</w:t>
      </w:r>
      <w:proofErr w:type="spellEnd"/>
      <w:r w:rsidRPr="00241F24">
        <w:t xml:space="preserve"> …,</w:t>
      </w:r>
      <w:proofErr w:type="gramEnd"/>
      <w:r w:rsidRPr="00241F24">
        <w:t xml:space="preserve"> and C.E. Hill. 2004. Attenuation of conducted vasodilation in rat mesenteric arteries during hypertension:  role of inwardly rectifying potassium channels. </w:t>
      </w:r>
      <w:r w:rsidRPr="00241F24">
        <w:rPr>
          <w:i/>
        </w:rPr>
        <w:t>J. Physiol.</w:t>
      </w:r>
      <w:r w:rsidRPr="00241F24">
        <w:t xml:space="preserve"> 561:215-231.</w:t>
      </w:r>
    </w:p>
    <w:p w:rsidR="00225F6F" w:rsidRPr="00241F24" w:rsidRDefault="00225F6F" w:rsidP="00225F6F">
      <w:pPr>
        <w:widowControl w:val="0"/>
        <w:jc w:val="both"/>
      </w:pPr>
      <w:proofErr w:type="spellStart"/>
      <w:r w:rsidRPr="00241F24">
        <w:t>Jantzi</w:t>
      </w:r>
      <w:proofErr w:type="spellEnd"/>
      <w:r w:rsidRPr="00241F24">
        <w:t xml:space="preserve">, M.C., S.E. </w:t>
      </w:r>
      <w:proofErr w:type="gramStart"/>
      <w:r w:rsidRPr="00241F24">
        <w:t>Brett…,</w:t>
      </w:r>
      <w:proofErr w:type="gramEnd"/>
      <w:r w:rsidRPr="00241F24">
        <w:t xml:space="preserve"> and D.G. Welsh. 2006. Inward rectifying potassium channels facilitate cell-to-cell communication in hamster retractor muscle feed arteries. </w:t>
      </w:r>
      <w:proofErr w:type="gramStart"/>
      <w:r w:rsidRPr="00241F24">
        <w:rPr>
          <w:i/>
        </w:rPr>
        <w:t>Am. J. Physiol.</w:t>
      </w:r>
      <w:r w:rsidRPr="00241F24">
        <w:t xml:space="preserve"> 291:H1319-H1328.</w:t>
      </w:r>
      <w:proofErr w:type="gramEnd"/>
    </w:p>
    <w:p w:rsidR="00225F6F" w:rsidRPr="00241F24" w:rsidRDefault="00225F6F" w:rsidP="00225F6F">
      <w:pPr>
        <w:widowControl w:val="0"/>
        <w:jc w:val="both"/>
      </w:pPr>
      <w:r w:rsidRPr="00241F24">
        <w:t xml:space="preserve">Smith, P.D., S.E. </w:t>
      </w:r>
      <w:proofErr w:type="gramStart"/>
      <w:r w:rsidRPr="00241F24">
        <w:t>Brett…,</w:t>
      </w:r>
      <w:proofErr w:type="gramEnd"/>
      <w:r w:rsidRPr="00241F24">
        <w:t xml:space="preserve"> et al. 2008. </w:t>
      </w:r>
      <w:proofErr w:type="spellStart"/>
      <w:r w:rsidRPr="00241F24">
        <w:t>Kir</w:t>
      </w:r>
      <w:proofErr w:type="spellEnd"/>
      <w:r w:rsidRPr="00241F24">
        <w:t xml:space="preserve"> channels function as electrical amplifiers in rat ventricular smooth muscle. </w:t>
      </w:r>
      <w:r w:rsidRPr="00241F24">
        <w:rPr>
          <w:i/>
        </w:rPr>
        <w:t>J. Physiol.</w:t>
      </w:r>
      <w:r w:rsidRPr="00241F24">
        <w:t xml:space="preserve"> 586:1147-1160.</w:t>
      </w:r>
    </w:p>
    <w:p w:rsidR="00225F6F" w:rsidRPr="00241F24" w:rsidRDefault="00225F6F" w:rsidP="00225F6F">
      <w:pPr>
        <w:widowControl w:val="0"/>
        <w:jc w:val="both"/>
      </w:pPr>
      <w:proofErr w:type="spellStart"/>
      <w:proofErr w:type="gramStart"/>
      <w:r w:rsidRPr="00241F24">
        <w:t>Sigworth</w:t>
      </w:r>
      <w:proofErr w:type="spellEnd"/>
      <w:r w:rsidRPr="00241F24">
        <w:t xml:space="preserve">, F. and K. </w:t>
      </w:r>
      <w:proofErr w:type="spellStart"/>
      <w:r w:rsidRPr="00241F24">
        <w:t>Klemic</w:t>
      </w:r>
      <w:proofErr w:type="spellEnd"/>
      <w:r w:rsidRPr="00241F24">
        <w:t>.</w:t>
      </w:r>
      <w:proofErr w:type="gramEnd"/>
      <w:r w:rsidRPr="00241F24">
        <w:t xml:space="preserve"> 2002. Patch clamp on a chip. </w:t>
      </w:r>
      <w:proofErr w:type="spellStart"/>
      <w:r w:rsidRPr="00241F24">
        <w:rPr>
          <w:i/>
        </w:rPr>
        <w:t>Biophys</w:t>
      </w:r>
      <w:proofErr w:type="spellEnd"/>
      <w:r w:rsidRPr="00241F24">
        <w:rPr>
          <w:i/>
        </w:rPr>
        <w:t xml:space="preserve">. J. </w:t>
      </w:r>
      <w:r w:rsidRPr="00241F24">
        <w:t xml:space="preserve"> 82:2831-2832.</w:t>
      </w:r>
    </w:p>
    <w:p w:rsidR="00225F6F" w:rsidRPr="00241F24" w:rsidRDefault="00225F6F" w:rsidP="00225F6F">
      <w:pPr>
        <w:widowControl w:val="0"/>
        <w:jc w:val="both"/>
      </w:pPr>
      <w:proofErr w:type="spellStart"/>
      <w:r w:rsidRPr="00241F24">
        <w:t>MacCannell</w:t>
      </w:r>
      <w:proofErr w:type="spellEnd"/>
      <w:r w:rsidRPr="00241F24">
        <w:t xml:space="preserve">, K.A., H. </w:t>
      </w:r>
      <w:proofErr w:type="spellStart"/>
      <w:r w:rsidRPr="00241F24">
        <w:t>Bazzazi</w:t>
      </w:r>
      <w:proofErr w:type="spellEnd"/>
      <w:proofErr w:type="gramStart"/>
      <w:r w:rsidRPr="00241F24">
        <w:t>, …,</w:t>
      </w:r>
      <w:proofErr w:type="gramEnd"/>
      <w:r w:rsidRPr="00241F24">
        <w:t xml:space="preserve"> and W.R. Giles. 2007. A mathematical model of electronic interactions between ventricular myocytes and fibroblasts.  </w:t>
      </w:r>
      <w:proofErr w:type="spellStart"/>
      <w:r w:rsidRPr="00241F24">
        <w:rPr>
          <w:i/>
        </w:rPr>
        <w:t>Biophys</w:t>
      </w:r>
      <w:proofErr w:type="spellEnd"/>
      <w:r w:rsidRPr="00241F24">
        <w:rPr>
          <w:i/>
        </w:rPr>
        <w:t>. J.</w:t>
      </w:r>
      <w:r w:rsidRPr="00241F24">
        <w:t xml:space="preserve"> 92:4121-4132.</w:t>
      </w:r>
    </w:p>
    <w:p w:rsidR="00C706ED" w:rsidRDefault="00225F6F" w:rsidP="00D70FC3">
      <w:pPr>
        <w:widowControl w:val="0"/>
        <w:jc w:val="both"/>
      </w:pPr>
      <w:r>
        <w:t xml:space="preserve">Edelman, A., C.L. </w:t>
      </w:r>
      <w:proofErr w:type="spellStart"/>
      <w:r>
        <w:t>Thil</w:t>
      </w:r>
      <w:proofErr w:type="spellEnd"/>
      <w:proofErr w:type="gramStart"/>
      <w:r>
        <w:t>, …,</w:t>
      </w:r>
      <w:proofErr w:type="gramEnd"/>
      <w:r>
        <w:t xml:space="preserve"> an</w:t>
      </w:r>
      <w:r w:rsidRPr="00241F24">
        <w:t xml:space="preserve">d S. </w:t>
      </w:r>
      <w:proofErr w:type="spellStart"/>
      <w:r w:rsidRPr="00241F24">
        <w:t>Balsan</w:t>
      </w:r>
      <w:proofErr w:type="spellEnd"/>
      <w:r w:rsidRPr="00241F24">
        <w:t xml:space="preserve">. 1985. Vitamin D metabolite effects on membrane potential and potassium intracellular activity in rabbit cartilage. </w:t>
      </w:r>
      <w:r w:rsidRPr="00241F24">
        <w:rPr>
          <w:i/>
        </w:rPr>
        <w:t xml:space="preserve">Miner. Electrolyte </w:t>
      </w:r>
      <w:proofErr w:type="spellStart"/>
      <w:r w:rsidRPr="00241F24">
        <w:rPr>
          <w:i/>
        </w:rPr>
        <w:t>Metab</w:t>
      </w:r>
      <w:proofErr w:type="spellEnd"/>
      <w:r w:rsidRPr="00241F24">
        <w:rPr>
          <w:i/>
        </w:rPr>
        <w:t xml:space="preserve">. </w:t>
      </w:r>
      <w:r w:rsidRPr="00241F24">
        <w:t>11:97-105.</w:t>
      </w:r>
    </w:p>
    <w:p w:rsidR="00D70FC3" w:rsidRPr="00241F24" w:rsidRDefault="00D70FC3" w:rsidP="00D70FC3">
      <w:pPr>
        <w:widowControl w:val="0"/>
        <w:jc w:val="both"/>
      </w:pPr>
      <w:r>
        <w:t xml:space="preserve">  </w:t>
      </w:r>
      <w:proofErr w:type="spellStart"/>
      <w:r w:rsidRPr="00241F24">
        <w:t>Hamill</w:t>
      </w:r>
      <w:proofErr w:type="spellEnd"/>
      <w:r w:rsidRPr="00241F24">
        <w:t xml:space="preserve">, O.P., A. Marty, and F.J. </w:t>
      </w:r>
      <w:proofErr w:type="spellStart"/>
      <w:r w:rsidRPr="00241F24">
        <w:t>Sigworth</w:t>
      </w:r>
      <w:proofErr w:type="spellEnd"/>
      <w:r w:rsidRPr="00241F24">
        <w:t xml:space="preserve">. 1981.  Improved patch-clamp techniques for high-resolution current recording from cells and cell-free membrane patches.  </w:t>
      </w:r>
      <w:proofErr w:type="spellStart"/>
      <w:proofErr w:type="gramStart"/>
      <w:r w:rsidRPr="00241F24">
        <w:rPr>
          <w:i/>
        </w:rPr>
        <w:t>Pflugers</w:t>
      </w:r>
      <w:proofErr w:type="spellEnd"/>
      <w:r w:rsidRPr="00241F24">
        <w:rPr>
          <w:i/>
        </w:rPr>
        <w:t xml:space="preserve"> Arch.</w:t>
      </w:r>
      <w:r w:rsidRPr="00241F24">
        <w:t xml:space="preserve"> 391:85-100.</w:t>
      </w:r>
      <w:proofErr w:type="gramEnd"/>
    </w:p>
    <w:p w:rsidR="00D5248D" w:rsidRPr="00241F24" w:rsidRDefault="00D5248D" w:rsidP="00D5248D">
      <w:pPr>
        <w:widowControl w:val="0"/>
        <w:contextualSpacing/>
        <w:jc w:val="both"/>
      </w:pPr>
      <w:proofErr w:type="spellStart"/>
      <w:proofErr w:type="gramStart"/>
      <w:r w:rsidRPr="00241F24">
        <w:t>Guilak</w:t>
      </w:r>
      <w:proofErr w:type="spellEnd"/>
      <w:r w:rsidRPr="00241F24">
        <w:t>, F., R.A. Zell, and H.J. Donahue.</w:t>
      </w:r>
      <w:proofErr w:type="gramEnd"/>
      <w:r w:rsidRPr="00241F24">
        <w:t xml:space="preserve"> 1999. Mechanically induced calcium waves in articular chondrocytes are inhibited by gadolinium and </w:t>
      </w:r>
      <w:proofErr w:type="spellStart"/>
      <w:r w:rsidRPr="00241F24">
        <w:t>amiloride</w:t>
      </w:r>
      <w:proofErr w:type="spellEnd"/>
      <w:r w:rsidRPr="00241F24">
        <w:rPr>
          <w:i/>
        </w:rPr>
        <w:t xml:space="preserve">. J. </w:t>
      </w:r>
      <w:proofErr w:type="spellStart"/>
      <w:r w:rsidRPr="00241F24">
        <w:rPr>
          <w:i/>
        </w:rPr>
        <w:t>Orthop</w:t>
      </w:r>
      <w:proofErr w:type="spellEnd"/>
      <w:r w:rsidRPr="00241F24">
        <w:rPr>
          <w:i/>
        </w:rPr>
        <w:t xml:space="preserve">. </w:t>
      </w:r>
      <w:proofErr w:type="gramStart"/>
      <w:r w:rsidRPr="00241F24">
        <w:rPr>
          <w:i/>
        </w:rPr>
        <w:t>Res.</w:t>
      </w:r>
      <w:r w:rsidRPr="00241F24">
        <w:t xml:space="preserve"> 17:421-429.</w:t>
      </w:r>
      <w:proofErr w:type="gramEnd"/>
    </w:p>
    <w:p w:rsidR="00D5248D" w:rsidRPr="0063160F" w:rsidRDefault="00D5248D" w:rsidP="00D5248D">
      <w:pPr>
        <w:pStyle w:val="ListContents"/>
        <w:spacing w:after="283"/>
        <w:ind w:left="0"/>
        <w:contextualSpacing/>
        <w:rPr>
          <w:rFonts w:ascii="Arial" w:hAnsi="Arial"/>
        </w:rPr>
      </w:pPr>
      <w:proofErr w:type="spellStart"/>
      <w:r>
        <w:rPr>
          <w:rFonts w:ascii="Arial" w:hAnsi="Arial"/>
        </w:rPr>
        <w:t>D'Andrea</w:t>
      </w:r>
      <w:proofErr w:type="spellEnd"/>
      <w:r>
        <w:rPr>
          <w:rFonts w:ascii="Arial" w:hAnsi="Arial"/>
        </w:rPr>
        <w:t xml:space="preserve">, P., A. Calabrese… F. </w:t>
      </w:r>
      <w:proofErr w:type="spellStart"/>
      <w:r>
        <w:rPr>
          <w:rFonts w:ascii="Arial" w:hAnsi="Arial"/>
        </w:rPr>
        <w:t>Vittur</w:t>
      </w:r>
      <w:proofErr w:type="spellEnd"/>
      <w:r>
        <w:rPr>
          <w:rFonts w:ascii="Arial" w:hAnsi="Arial"/>
        </w:rPr>
        <w:t>.  2000.  Intercellular Ca</w:t>
      </w:r>
      <w:r>
        <w:rPr>
          <w:rFonts w:ascii="Arial" w:hAnsi="Arial"/>
          <w:vertAlign w:val="superscript"/>
        </w:rPr>
        <w:t>2+</w:t>
      </w:r>
      <w:r>
        <w:rPr>
          <w:rFonts w:ascii="Arial" w:hAnsi="Arial"/>
        </w:rPr>
        <w:t xml:space="preserve"> waves in mechanically stimulated articular chondrocytes.  </w:t>
      </w:r>
      <w:proofErr w:type="spellStart"/>
      <w:proofErr w:type="gramStart"/>
      <w:r>
        <w:rPr>
          <w:rFonts w:ascii="Arial" w:hAnsi="Arial"/>
          <w:i/>
        </w:rPr>
        <w:t>Biorheology</w:t>
      </w:r>
      <w:proofErr w:type="spellEnd"/>
      <w:r>
        <w:rPr>
          <w:rFonts w:ascii="Arial" w:hAnsi="Arial"/>
        </w:rPr>
        <w:t xml:space="preserve"> 37:75-83.</w:t>
      </w:r>
      <w:proofErr w:type="gramEnd"/>
    </w:p>
    <w:p w:rsidR="00D5248D" w:rsidRDefault="00D5248D" w:rsidP="00D5248D">
      <w:pPr>
        <w:pStyle w:val="ListContents"/>
        <w:spacing w:after="283"/>
        <w:ind w:left="0"/>
        <w:contextualSpacing/>
        <w:rPr>
          <w:rFonts w:ascii="Arial" w:hAnsi="Arial"/>
        </w:rPr>
      </w:pPr>
    </w:p>
    <w:p w:rsidR="00D5248D" w:rsidRDefault="00C706ED" w:rsidP="00D5248D">
      <w:pPr>
        <w:pStyle w:val="ListContents"/>
        <w:spacing w:after="283"/>
        <w:ind w:left="0"/>
        <w:contextualSpacing/>
        <w:rPr>
          <w:rFonts w:ascii="Arial" w:hAnsi="Arial"/>
        </w:rPr>
      </w:pPr>
      <w:r>
        <w:rPr>
          <w:rFonts w:ascii="Arial" w:hAnsi="Arial"/>
        </w:rPr>
        <w:t xml:space="preserve"> </w:t>
      </w:r>
      <w:proofErr w:type="spellStart"/>
      <w:r w:rsidR="00D5248D">
        <w:rPr>
          <w:rFonts w:ascii="Arial" w:hAnsi="Arial"/>
        </w:rPr>
        <w:t>Yellowley</w:t>
      </w:r>
      <w:proofErr w:type="spellEnd"/>
      <w:r w:rsidR="00D5248D">
        <w:rPr>
          <w:rFonts w:ascii="Arial" w:hAnsi="Arial"/>
        </w:rPr>
        <w:t xml:space="preserve">, C.E., C.R. Jacobs… and H.J. Donahue, 1997.  Effects of fluid flow on intracellular calcium in bovine articular chondrocytes. </w:t>
      </w:r>
      <w:r w:rsidR="00D5248D">
        <w:rPr>
          <w:rFonts w:ascii="Arial" w:hAnsi="Arial"/>
          <w:i/>
        </w:rPr>
        <w:t>Am. J. Physiol.</w:t>
      </w:r>
      <w:r w:rsidR="00D5248D">
        <w:rPr>
          <w:rFonts w:ascii="Arial" w:hAnsi="Arial"/>
        </w:rPr>
        <w:t xml:space="preserve">  273:C30-C36. </w:t>
      </w:r>
    </w:p>
    <w:p w:rsidR="00D5248D" w:rsidRPr="00241F24" w:rsidRDefault="00D5248D" w:rsidP="00D5248D">
      <w:pPr>
        <w:widowControl w:val="0"/>
        <w:contextualSpacing/>
        <w:jc w:val="both"/>
      </w:pPr>
      <w:proofErr w:type="spellStart"/>
      <w:proofErr w:type="gramStart"/>
      <w:r w:rsidRPr="00241F24">
        <w:t>Marinta</w:t>
      </w:r>
      <w:proofErr w:type="spellEnd"/>
      <w:r w:rsidRPr="00241F24">
        <w:t xml:space="preserve">, M., J.W. </w:t>
      </w:r>
      <w:proofErr w:type="spellStart"/>
      <w:r w:rsidRPr="00241F24">
        <w:t>Mozrzymas</w:t>
      </w:r>
      <w:proofErr w:type="spellEnd"/>
      <w:r w:rsidRPr="00241F24">
        <w:t xml:space="preserve">, and F. </w:t>
      </w:r>
      <w:proofErr w:type="spellStart"/>
      <w:r w:rsidRPr="00241F24">
        <w:t>Vittur</w:t>
      </w:r>
      <w:proofErr w:type="spellEnd"/>
      <w:r w:rsidRPr="00241F24">
        <w:t>.</w:t>
      </w:r>
      <w:proofErr w:type="gramEnd"/>
      <w:r w:rsidRPr="00241F24">
        <w:t xml:space="preserve"> 1997.  Membrane stretch activates a potassium channel in pig articular chondrocytes. </w:t>
      </w:r>
      <w:proofErr w:type="spellStart"/>
      <w:r w:rsidRPr="00241F24">
        <w:rPr>
          <w:i/>
        </w:rPr>
        <w:t>Biochim</w:t>
      </w:r>
      <w:proofErr w:type="spellEnd"/>
      <w:r w:rsidRPr="00241F24">
        <w:rPr>
          <w:i/>
        </w:rPr>
        <w:t xml:space="preserve">. </w:t>
      </w:r>
      <w:proofErr w:type="spellStart"/>
      <w:r w:rsidRPr="00241F24">
        <w:rPr>
          <w:i/>
        </w:rPr>
        <w:t>Biophys</w:t>
      </w:r>
      <w:proofErr w:type="spellEnd"/>
      <w:r w:rsidRPr="00241F24">
        <w:rPr>
          <w:i/>
        </w:rPr>
        <w:t xml:space="preserve">. </w:t>
      </w:r>
      <w:proofErr w:type="spellStart"/>
      <w:r w:rsidRPr="00241F24">
        <w:rPr>
          <w:i/>
        </w:rPr>
        <w:t>Acta</w:t>
      </w:r>
      <w:proofErr w:type="spellEnd"/>
      <w:r w:rsidRPr="00241F24">
        <w:rPr>
          <w:i/>
        </w:rPr>
        <w:t>.</w:t>
      </w:r>
      <w:r w:rsidRPr="00241F24">
        <w:t xml:space="preserve"> </w:t>
      </w:r>
      <w:proofErr w:type="gramStart"/>
      <w:r w:rsidRPr="00241F24">
        <w:t>1329:205-210.</w:t>
      </w:r>
      <w:proofErr w:type="gramEnd"/>
    </w:p>
    <w:p w:rsidR="00D5248D" w:rsidRDefault="00D5248D" w:rsidP="00D5248D">
      <w:pPr>
        <w:widowControl w:val="0"/>
        <w:contextualSpacing/>
        <w:jc w:val="both"/>
      </w:pPr>
    </w:p>
    <w:p w:rsidR="00D5248D" w:rsidRDefault="00D5248D" w:rsidP="00D5248D">
      <w:pPr>
        <w:widowControl w:val="0"/>
        <w:contextualSpacing/>
        <w:jc w:val="both"/>
      </w:pPr>
      <w:proofErr w:type="spellStart"/>
      <w:r w:rsidRPr="00241F24">
        <w:t>Mobasheri</w:t>
      </w:r>
      <w:proofErr w:type="spellEnd"/>
      <w:r w:rsidRPr="00241F24">
        <w:t>, A., S.D. Carter</w:t>
      </w:r>
      <w:proofErr w:type="gramStart"/>
      <w:r w:rsidRPr="00241F24">
        <w:t>, …,</w:t>
      </w:r>
      <w:proofErr w:type="gramEnd"/>
      <w:r w:rsidRPr="00241F24">
        <w:t xml:space="preserve"> M. </w:t>
      </w:r>
      <w:proofErr w:type="spellStart"/>
      <w:r w:rsidRPr="00241F24">
        <w:t>Shakibaei</w:t>
      </w:r>
      <w:proofErr w:type="spellEnd"/>
      <w:r w:rsidRPr="00241F24">
        <w:t xml:space="preserve">. 2002. Integrins and stretch activated ion channels; Putative components of functional cell surface mechanoreceptors in articular chondrocytes. </w:t>
      </w:r>
      <w:r w:rsidRPr="00241F24">
        <w:rPr>
          <w:i/>
        </w:rPr>
        <w:t>Cell. Biol. Int.</w:t>
      </w:r>
      <w:r w:rsidRPr="00241F24">
        <w:t xml:space="preserve"> 26:1-18.</w:t>
      </w:r>
    </w:p>
    <w:p w:rsidR="00D5248D" w:rsidRDefault="00D5248D" w:rsidP="00D5248D">
      <w:pPr>
        <w:widowControl w:val="0"/>
        <w:contextualSpacing/>
        <w:jc w:val="both"/>
      </w:pPr>
    </w:p>
    <w:p w:rsidR="00D5248D" w:rsidRDefault="00D5248D" w:rsidP="00D5248D">
      <w:pPr>
        <w:widowControl w:val="0"/>
        <w:contextualSpacing/>
        <w:jc w:val="both"/>
      </w:pPr>
      <w:proofErr w:type="spellStart"/>
      <w:r w:rsidRPr="00241F24">
        <w:t>Millward</w:t>
      </w:r>
      <w:proofErr w:type="spellEnd"/>
      <w:r w:rsidRPr="00241F24">
        <w:t>-Sadler, S.J., M.O. Wright</w:t>
      </w:r>
      <w:proofErr w:type="gramStart"/>
      <w:r w:rsidRPr="00241F24">
        <w:t>, …,</w:t>
      </w:r>
      <w:proofErr w:type="gramEnd"/>
      <w:r w:rsidRPr="00241F24">
        <w:t xml:space="preserve"> D.M. Salter. 2000.  Altered electrophysiological responses to mechanical stimulation and abnormal signaling through </w:t>
      </w:r>
      <w:r w:rsidRPr="00241F24">
        <w:rPr>
          <w:rFonts w:hint="eastAsia"/>
        </w:rPr>
        <w:t>a5b</w:t>
      </w:r>
      <w:r w:rsidRPr="00241F24">
        <w:t></w:t>
      </w:r>
      <w:r w:rsidRPr="00241F24">
        <w:t xml:space="preserve">integrin in chondrocytes from osteoarthritic cartilage. </w:t>
      </w:r>
      <w:r w:rsidRPr="00241F24">
        <w:rPr>
          <w:i/>
        </w:rPr>
        <w:t xml:space="preserve">Osteoarthritis Cartilage </w:t>
      </w:r>
      <w:r w:rsidRPr="00241F24">
        <w:t>8:272-278.</w:t>
      </w:r>
    </w:p>
    <w:p w:rsidR="00225F6F" w:rsidRDefault="00225F6F" w:rsidP="00225F6F">
      <w:pPr>
        <w:widowControl w:val="0"/>
        <w:jc w:val="both"/>
      </w:pPr>
    </w:p>
    <w:p w:rsidR="00953DF4" w:rsidRDefault="00953DF4" w:rsidP="00953DF4">
      <w:pPr>
        <w:widowControl w:val="0"/>
        <w:jc w:val="both"/>
      </w:pPr>
    </w:p>
    <w:p w:rsidR="00953DF4" w:rsidRDefault="00953DF4" w:rsidP="008A4135">
      <w:pPr>
        <w:widowControl w:val="0"/>
        <w:jc w:val="both"/>
      </w:pPr>
    </w:p>
    <w:p w:rsidR="008A4135" w:rsidRPr="00241F24" w:rsidRDefault="008A4135" w:rsidP="008A4135">
      <w:pPr>
        <w:widowControl w:val="0"/>
        <w:jc w:val="both"/>
      </w:pPr>
    </w:p>
    <w:p w:rsidR="00C543D6" w:rsidRPr="00241F24" w:rsidRDefault="00C543D6" w:rsidP="00E37238">
      <w:pPr>
        <w:pStyle w:val="BodyText"/>
        <w:rPr>
          <w:rFonts w:ascii="Arial" w:hAnsi="Arial"/>
          <w:b/>
        </w:rPr>
      </w:pPr>
      <w:r w:rsidRPr="00241F24">
        <w:rPr>
          <w:rFonts w:ascii="Arial" w:hAnsi="Arial"/>
          <w:b/>
        </w:rPr>
        <w:t xml:space="preserve">Figure Legends </w:t>
      </w:r>
    </w:p>
    <w:p w:rsidR="00C543D6" w:rsidRPr="00241F24" w:rsidRDefault="00C543D6" w:rsidP="00E37238">
      <w:pPr>
        <w:pStyle w:val="Heading3"/>
        <w:keepNext w:val="0"/>
        <w:keepLines w:val="0"/>
        <w:widowControl w:val="0"/>
        <w:numPr>
          <w:ilvl w:val="2"/>
          <w:numId w:val="1"/>
        </w:numPr>
        <w:suppressAutoHyphens/>
        <w:spacing w:before="240" w:after="283"/>
        <w:jc w:val="both"/>
        <w:rPr>
          <w:rFonts w:ascii="Arial" w:hAnsi="Arial"/>
        </w:rPr>
      </w:pPr>
      <w:bookmarkStart w:id="61" w:name="SECTION00060100000000000000"/>
      <w:bookmarkEnd w:id="61"/>
      <w:proofErr w:type="gramStart"/>
      <w:r w:rsidRPr="00241F24">
        <w:rPr>
          <w:rFonts w:ascii="Arial" w:hAnsi="Arial"/>
        </w:rPr>
        <w:t>Figure </w:t>
      </w:r>
      <w:hyperlink w:anchor="fig:chondrocyte-model" w:history="1">
        <w:r w:rsidRPr="00241F24">
          <w:rPr>
            <w:rStyle w:val="Hyperlink"/>
            <w:rFonts w:ascii="Arial" w:hAnsi="Arial"/>
          </w:rPr>
          <w:t>1</w:t>
        </w:r>
      </w:hyperlink>
      <w:r w:rsidRPr="00241F24">
        <w:rPr>
          <w:rFonts w:ascii="Arial" w:hAnsi="Arial"/>
        </w:rPr>
        <w:t>.</w:t>
      </w:r>
      <w:proofErr w:type="gramEnd"/>
      <w:r w:rsidRPr="00241F24">
        <w:rPr>
          <w:rFonts w:ascii="Arial" w:hAnsi="Arial"/>
        </w:rPr>
        <w:t xml:space="preserve"> </w:t>
      </w:r>
    </w:p>
    <w:p w:rsidR="00C543D6" w:rsidRPr="00241F24" w:rsidRDefault="00C543D6" w:rsidP="00E37238">
      <w:pPr>
        <w:pStyle w:val="BodyText"/>
        <w:jc w:val="both"/>
        <w:rPr>
          <w:rFonts w:ascii="Arial" w:hAnsi="Arial"/>
        </w:rPr>
      </w:pPr>
      <w:r w:rsidRPr="00241F24">
        <w:rPr>
          <w:rFonts w:ascii="Arial" w:hAnsi="Arial"/>
        </w:rPr>
        <w:t>An illustration of the ion-selective channels included in the mathematical model of the chondrocyte.</w:t>
      </w:r>
    </w:p>
    <w:p w:rsidR="00C543D6" w:rsidRPr="00241F24" w:rsidRDefault="00C543D6" w:rsidP="00E37238">
      <w:pPr>
        <w:pStyle w:val="Heading3"/>
        <w:keepNext w:val="0"/>
        <w:keepLines w:val="0"/>
        <w:widowControl w:val="0"/>
        <w:numPr>
          <w:ilvl w:val="2"/>
          <w:numId w:val="1"/>
        </w:numPr>
        <w:suppressAutoHyphens/>
        <w:spacing w:before="240" w:after="283"/>
        <w:jc w:val="both"/>
        <w:rPr>
          <w:rFonts w:ascii="Arial" w:hAnsi="Arial"/>
        </w:rPr>
      </w:pPr>
      <w:bookmarkStart w:id="62" w:name="SECTION00060200000000000000"/>
      <w:bookmarkEnd w:id="62"/>
      <w:proofErr w:type="gramStart"/>
      <w:r w:rsidRPr="00241F24">
        <w:rPr>
          <w:rFonts w:ascii="Arial" w:hAnsi="Arial"/>
        </w:rPr>
        <w:t>Figure </w:t>
      </w:r>
      <w:hyperlink w:anchor="fig:potassium-currents" w:history="1">
        <w:r w:rsidRPr="00241F24">
          <w:rPr>
            <w:rStyle w:val="Hyperlink"/>
            <w:rFonts w:ascii="Arial" w:hAnsi="Arial"/>
          </w:rPr>
          <w:t>2</w:t>
        </w:r>
      </w:hyperlink>
      <w:r w:rsidRPr="00241F24">
        <w:rPr>
          <w:rFonts w:ascii="Arial" w:hAnsi="Arial"/>
        </w:rPr>
        <w:t>.</w:t>
      </w:r>
      <w:proofErr w:type="gramEnd"/>
      <w:r w:rsidRPr="00241F24">
        <w:rPr>
          <w:rFonts w:ascii="Arial" w:hAnsi="Arial"/>
        </w:rPr>
        <w:t xml:space="preserve"> </w:t>
      </w:r>
    </w:p>
    <w:p w:rsidR="00C543D6" w:rsidRPr="00241F24" w:rsidRDefault="00C543D6" w:rsidP="00E37238">
      <w:pPr>
        <w:pStyle w:val="BodyText"/>
        <w:jc w:val="both"/>
        <w:rPr>
          <w:rFonts w:ascii="Arial" w:hAnsi="Arial"/>
        </w:rPr>
      </w:pPr>
      <w:r w:rsidRPr="00241F24">
        <w:rPr>
          <w:rFonts w:ascii="Arial" w:hAnsi="Arial"/>
        </w:rPr>
        <w:t xml:space="preserve">Potassium current-voltage </w:t>
      </w:r>
      <w:proofErr w:type="gramStart"/>
      <w:r w:rsidRPr="00241F24">
        <w:rPr>
          <w:rFonts w:ascii="Arial" w:hAnsi="Arial"/>
        </w:rPr>
        <w:t>relationships which</w:t>
      </w:r>
      <w:proofErr w:type="gramEnd"/>
      <w:r w:rsidRPr="00241F24">
        <w:rPr>
          <w:rFonts w:ascii="Arial" w:hAnsi="Arial"/>
        </w:rPr>
        <w:t xml:space="preserve"> have been fit to experimental values (in red) from </w:t>
      </w:r>
      <w:hyperlink r:id="rId38" w:anchor="Clarketal2011" w:history="1">
        <w:r w:rsidRPr="00241F24">
          <w:rPr>
            <w:rStyle w:val="Hyperlink"/>
            <w:rFonts w:ascii="Arial" w:hAnsi="Arial"/>
          </w:rPr>
          <w:t>Clark et al. (13)</w:t>
        </w:r>
      </w:hyperlink>
      <w:r w:rsidRPr="00241F24">
        <w:rPr>
          <w:rFonts w:ascii="Arial" w:hAnsi="Arial"/>
        </w:rPr>
        <w:t>. The external concentrations correspond to the experimental conditions: [K</w:t>
      </w:r>
      <w:r w:rsidRPr="005D04DD">
        <w:rPr>
          <w:rFonts w:ascii="Arial" w:hAnsi="Arial"/>
          <w:vertAlign w:val="superscript"/>
        </w:rPr>
        <w:t>+</w:t>
      </w:r>
      <w:proofErr w:type="gramStart"/>
      <w:r w:rsidRPr="00241F24">
        <w:rPr>
          <w:rFonts w:ascii="Arial" w:hAnsi="Arial"/>
        </w:rPr>
        <w:t>]</w:t>
      </w:r>
      <w:r w:rsidRPr="005D04DD">
        <w:rPr>
          <w:rFonts w:ascii="Arial" w:hAnsi="Arial"/>
          <w:vertAlign w:val="subscript"/>
        </w:rPr>
        <w:t>o</w:t>
      </w:r>
      <w:proofErr w:type="gramEnd"/>
      <w:r w:rsidRPr="00241F24">
        <w:rPr>
          <w:rFonts w:ascii="Arial" w:hAnsi="Arial"/>
        </w:rPr>
        <w:t xml:space="preserve"> = 5 mM, [N</w:t>
      </w:r>
      <w:r w:rsidRPr="004E4E73">
        <w:rPr>
          <w:rFonts w:ascii="Arial" w:hAnsi="Arial"/>
        </w:rPr>
        <w:t>a</w:t>
      </w:r>
      <w:r w:rsidRPr="004E4E73">
        <w:rPr>
          <w:rFonts w:ascii="Arial" w:hAnsi="Arial"/>
          <w:vertAlign w:val="superscript"/>
        </w:rPr>
        <w:t>+</w:t>
      </w:r>
      <w:r w:rsidRPr="00241F24">
        <w:rPr>
          <w:rFonts w:ascii="Arial" w:hAnsi="Arial"/>
        </w:rPr>
        <w:t>]</w:t>
      </w:r>
      <w:r w:rsidRPr="004E4E73">
        <w:rPr>
          <w:rFonts w:ascii="Arial" w:hAnsi="Arial"/>
          <w:vertAlign w:val="subscript"/>
        </w:rPr>
        <w:t>o</w:t>
      </w:r>
      <w:r w:rsidRPr="00241F24">
        <w:rPr>
          <w:rFonts w:ascii="Arial" w:hAnsi="Arial"/>
        </w:rPr>
        <w:t xml:space="preserve"> = 140 mM, [Ca</w:t>
      </w:r>
      <w:r w:rsidRPr="004E4E73">
        <w:rPr>
          <w:rFonts w:ascii="Arial" w:hAnsi="Arial"/>
          <w:vertAlign w:val="superscript"/>
        </w:rPr>
        <w:t>2+</w:t>
      </w:r>
      <w:r w:rsidRPr="00241F24">
        <w:rPr>
          <w:rFonts w:ascii="Arial" w:hAnsi="Arial"/>
        </w:rPr>
        <w:t>]</w:t>
      </w:r>
      <w:r w:rsidRPr="004E4E73">
        <w:rPr>
          <w:rFonts w:ascii="Arial" w:hAnsi="Arial"/>
          <w:vertAlign w:val="subscript"/>
        </w:rPr>
        <w:t>o</w:t>
      </w:r>
      <w:r w:rsidRPr="00241F24">
        <w:rPr>
          <w:rFonts w:ascii="Arial" w:hAnsi="Arial"/>
        </w:rPr>
        <w:t xml:space="preserve"> = 2 mM, pH = 7.4, except for IK2pore , where [K</w:t>
      </w:r>
      <w:r w:rsidRPr="005D04DD">
        <w:rPr>
          <w:rFonts w:ascii="Arial" w:hAnsi="Arial"/>
          <w:vertAlign w:val="superscript"/>
        </w:rPr>
        <w:t>+</w:t>
      </w:r>
      <w:r w:rsidRPr="00241F24">
        <w:rPr>
          <w:rFonts w:ascii="Arial" w:hAnsi="Arial"/>
        </w:rPr>
        <w:t>]</w:t>
      </w:r>
      <w:r w:rsidRPr="005D04DD">
        <w:rPr>
          <w:rFonts w:ascii="Arial" w:hAnsi="Arial"/>
          <w:vertAlign w:val="subscript"/>
        </w:rPr>
        <w:t>o</w:t>
      </w:r>
      <w:r w:rsidRPr="00241F24">
        <w:rPr>
          <w:rFonts w:ascii="Arial" w:hAnsi="Arial"/>
        </w:rPr>
        <w:t xml:space="preserve"> = 145 mM, pH = 8.5. </w:t>
      </w:r>
    </w:p>
    <w:p w:rsidR="00C543D6" w:rsidRPr="00241F24" w:rsidRDefault="00C543D6" w:rsidP="00E37238">
      <w:pPr>
        <w:pStyle w:val="Heading3"/>
        <w:keepNext w:val="0"/>
        <w:keepLines w:val="0"/>
        <w:widowControl w:val="0"/>
        <w:numPr>
          <w:ilvl w:val="2"/>
          <w:numId w:val="1"/>
        </w:numPr>
        <w:suppressAutoHyphens/>
        <w:spacing w:before="240" w:after="283"/>
        <w:jc w:val="both"/>
        <w:rPr>
          <w:rFonts w:ascii="Arial" w:hAnsi="Arial"/>
        </w:rPr>
      </w:pPr>
      <w:bookmarkStart w:id="63" w:name="SECTION00060300000000000000"/>
      <w:bookmarkEnd w:id="63"/>
      <w:proofErr w:type="gramStart"/>
      <w:r w:rsidRPr="00241F24">
        <w:rPr>
          <w:rFonts w:ascii="Arial" w:hAnsi="Arial"/>
        </w:rPr>
        <w:t>Figure </w:t>
      </w:r>
      <w:hyperlink w:anchor="fig:other-currents" w:history="1">
        <w:r w:rsidRPr="00241F24">
          <w:rPr>
            <w:rStyle w:val="Hyperlink"/>
            <w:rFonts w:ascii="Arial" w:hAnsi="Arial"/>
          </w:rPr>
          <w:t>3</w:t>
        </w:r>
      </w:hyperlink>
      <w:r w:rsidRPr="00241F24">
        <w:rPr>
          <w:rFonts w:ascii="Arial" w:hAnsi="Arial"/>
        </w:rPr>
        <w:t>.</w:t>
      </w:r>
      <w:proofErr w:type="gramEnd"/>
      <w:r w:rsidRPr="00241F24">
        <w:rPr>
          <w:rFonts w:ascii="Arial" w:hAnsi="Arial"/>
        </w:rPr>
        <w:t xml:space="preserve"> </w:t>
      </w:r>
    </w:p>
    <w:p w:rsidR="00C543D6" w:rsidRPr="00241F24" w:rsidRDefault="005D04DD" w:rsidP="00E37238">
      <w:pPr>
        <w:pStyle w:val="BodyText"/>
        <w:jc w:val="both"/>
        <w:rPr>
          <w:rFonts w:ascii="Arial" w:hAnsi="Arial"/>
        </w:rPr>
      </w:pPr>
      <w:proofErr w:type="gramStart"/>
      <w:r>
        <w:rPr>
          <w:rFonts w:ascii="Arial" w:hAnsi="Arial"/>
        </w:rPr>
        <w:t>I-V</w:t>
      </w:r>
      <w:r w:rsidR="00C543D6" w:rsidRPr="00241F24">
        <w:rPr>
          <w:rFonts w:ascii="Arial" w:hAnsi="Arial"/>
        </w:rPr>
        <w:t xml:space="preserve"> relations for the other currents.</w:t>
      </w:r>
      <w:proofErr w:type="gramEnd"/>
      <w:r w:rsidR="00C543D6" w:rsidRPr="00241F24">
        <w:rPr>
          <w:rFonts w:ascii="Arial" w:hAnsi="Arial"/>
        </w:rPr>
        <w:t xml:space="preserve"> These are not fit to experimental data, but used to tune simulation results. </w:t>
      </w:r>
    </w:p>
    <w:p w:rsidR="00C543D6" w:rsidRPr="00241F24" w:rsidRDefault="00C543D6" w:rsidP="00E37238">
      <w:pPr>
        <w:pStyle w:val="Heading3"/>
        <w:keepNext w:val="0"/>
        <w:keepLines w:val="0"/>
        <w:widowControl w:val="0"/>
        <w:numPr>
          <w:ilvl w:val="2"/>
          <w:numId w:val="1"/>
        </w:numPr>
        <w:suppressAutoHyphens/>
        <w:spacing w:before="240" w:after="283"/>
        <w:jc w:val="both"/>
        <w:rPr>
          <w:rFonts w:ascii="Arial" w:hAnsi="Arial"/>
        </w:rPr>
      </w:pPr>
      <w:bookmarkStart w:id="64" w:name="SECTION00060400000000000000"/>
      <w:bookmarkEnd w:id="64"/>
      <w:proofErr w:type="gramStart"/>
      <w:r w:rsidRPr="00241F24">
        <w:rPr>
          <w:rFonts w:ascii="Arial" w:hAnsi="Arial"/>
        </w:rPr>
        <w:t>Figure </w:t>
      </w:r>
      <w:hyperlink w:anchor="fig:overall-behaviour" w:history="1">
        <w:r w:rsidRPr="00241F24">
          <w:rPr>
            <w:rStyle w:val="Hyperlink"/>
            <w:rFonts w:ascii="Arial" w:hAnsi="Arial"/>
          </w:rPr>
          <w:t>4</w:t>
        </w:r>
      </w:hyperlink>
      <w:r w:rsidRPr="00241F24">
        <w:rPr>
          <w:rFonts w:ascii="Arial" w:hAnsi="Arial"/>
        </w:rPr>
        <w:t>.</w:t>
      </w:r>
      <w:proofErr w:type="gramEnd"/>
      <w:r w:rsidRPr="00241F24">
        <w:rPr>
          <w:rFonts w:ascii="Arial" w:hAnsi="Arial"/>
        </w:rPr>
        <w:t xml:space="preserve"> </w:t>
      </w:r>
    </w:p>
    <w:p w:rsidR="00C543D6" w:rsidRPr="00241F24" w:rsidRDefault="00C543D6" w:rsidP="00E37238">
      <w:pPr>
        <w:pStyle w:val="BodyText"/>
        <w:jc w:val="both"/>
        <w:rPr>
          <w:rFonts w:ascii="Arial" w:hAnsi="Arial"/>
        </w:rPr>
      </w:pPr>
      <w:proofErr w:type="gramStart"/>
      <w:r w:rsidRPr="00241F24">
        <w:rPr>
          <w:rFonts w:ascii="Arial" w:hAnsi="Arial"/>
        </w:rPr>
        <w:t xml:space="preserve">Overall </w:t>
      </w:r>
      <w:proofErr w:type="spellStart"/>
      <w:r w:rsidRPr="00241F24">
        <w:rPr>
          <w:rFonts w:ascii="Arial" w:hAnsi="Arial"/>
        </w:rPr>
        <w:t>behaviour</w:t>
      </w:r>
      <w:proofErr w:type="spellEnd"/>
      <w:r w:rsidRPr="00241F24">
        <w:rPr>
          <w:rFonts w:ascii="Arial" w:hAnsi="Arial"/>
        </w:rPr>
        <w:t xml:space="preserve"> of the model when voltage is ramped from -130 mV to +90 mV in 1 s.</w:t>
      </w:r>
      <w:proofErr w:type="gramEnd"/>
      <w:r w:rsidRPr="00241F24">
        <w:rPr>
          <w:rFonts w:ascii="Arial" w:hAnsi="Arial"/>
        </w:rPr>
        <w:t xml:space="preserve"> The model output closely matches experimental data (red) from </w:t>
      </w:r>
      <w:hyperlink r:id="rId39" w:anchor="Clarketal2011" w:history="1">
        <w:r w:rsidRPr="00241F24">
          <w:rPr>
            <w:rStyle w:val="Hyperlink"/>
            <w:rFonts w:ascii="Arial" w:hAnsi="Arial"/>
          </w:rPr>
          <w:t>Clark et al. (13)</w:t>
        </w:r>
      </w:hyperlink>
      <w:r w:rsidRPr="00241F24">
        <w:rPr>
          <w:rFonts w:ascii="Arial" w:hAnsi="Arial"/>
        </w:rPr>
        <w:t xml:space="preserve">. </w:t>
      </w:r>
    </w:p>
    <w:p w:rsidR="00C543D6" w:rsidRPr="00241F24" w:rsidRDefault="00C543D6" w:rsidP="00E37238">
      <w:pPr>
        <w:pStyle w:val="Heading3"/>
        <w:keepNext w:val="0"/>
        <w:keepLines w:val="0"/>
        <w:widowControl w:val="0"/>
        <w:numPr>
          <w:ilvl w:val="2"/>
          <w:numId w:val="1"/>
        </w:numPr>
        <w:suppressAutoHyphens/>
        <w:spacing w:before="240" w:after="283"/>
        <w:jc w:val="both"/>
        <w:rPr>
          <w:rFonts w:ascii="Arial" w:hAnsi="Arial"/>
        </w:rPr>
      </w:pPr>
      <w:bookmarkStart w:id="65" w:name="SECTION00060500000000000000"/>
      <w:bookmarkEnd w:id="65"/>
      <w:proofErr w:type="gramStart"/>
      <w:r w:rsidRPr="00241F24">
        <w:rPr>
          <w:rFonts w:ascii="Arial" w:hAnsi="Arial"/>
        </w:rPr>
        <w:t>Figure </w:t>
      </w:r>
      <w:hyperlink w:anchor="fig:concentrations" w:history="1">
        <w:r w:rsidRPr="00241F24">
          <w:rPr>
            <w:rStyle w:val="Hyperlink"/>
            <w:rFonts w:ascii="Arial" w:hAnsi="Arial"/>
          </w:rPr>
          <w:t>5</w:t>
        </w:r>
      </w:hyperlink>
      <w:r w:rsidRPr="00241F24">
        <w:rPr>
          <w:rFonts w:ascii="Arial" w:hAnsi="Arial"/>
        </w:rPr>
        <w:t>.</w:t>
      </w:r>
      <w:proofErr w:type="gramEnd"/>
      <w:r w:rsidRPr="00241F24">
        <w:rPr>
          <w:rFonts w:ascii="Arial" w:hAnsi="Arial"/>
        </w:rPr>
        <w:t xml:space="preserve"> </w:t>
      </w:r>
    </w:p>
    <w:p w:rsidR="00C543D6" w:rsidRPr="00241F24" w:rsidRDefault="00C543D6" w:rsidP="00E37238">
      <w:pPr>
        <w:pStyle w:val="BodyText"/>
        <w:jc w:val="both"/>
        <w:rPr>
          <w:rFonts w:ascii="Arial" w:hAnsi="Arial"/>
        </w:rPr>
      </w:pPr>
      <w:r w:rsidRPr="00241F24">
        <w:rPr>
          <w:rFonts w:ascii="Arial" w:hAnsi="Arial"/>
        </w:rPr>
        <w:t xml:space="preserve">Time-evolution of the concentrations over 1800 s to show that the initial conditions we have chosen for the model </w:t>
      </w:r>
      <w:proofErr w:type="gramStart"/>
      <w:r w:rsidRPr="00241F24">
        <w:rPr>
          <w:rFonts w:ascii="Arial" w:hAnsi="Arial"/>
        </w:rPr>
        <w:t>were</w:t>
      </w:r>
      <w:proofErr w:type="gramEnd"/>
      <w:r w:rsidRPr="00241F24">
        <w:rPr>
          <w:rFonts w:ascii="Arial" w:hAnsi="Arial"/>
        </w:rPr>
        <w:t xml:space="preserve"> at steady state. The initial conditions for the concentrations used in the computations were [Na</w:t>
      </w:r>
      <w:r w:rsidRPr="005D04DD">
        <w:rPr>
          <w:rFonts w:ascii="Arial" w:hAnsi="Arial"/>
          <w:vertAlign w:val="superscript"/>
        </w:rPr>
        <w:t>+</w:t>
      </w:r>
      <w:proofErr w:type="gramStart"/>
      <w:r w:rsidRPr="00241F24">
        <w:rPr>
          <w:rFonts w:ascii="Arial" w:hAnsi="Arial"/>
        </w:rPr>
        <w:t>]</w:t>
      </w:r>
      <w:proofErr w:type="spellStart"/>
      <w:r w:rsidRPr="005D04DD">
        <w:rPr>
          <w:rFonts w:ascii="Arial" w:hAnsi="Arial"/>
          <w:vertAlign w:val="subscript"/>
        </w:rPr>
        <w:t>i</w:t>
      </w:r>
      <w:proofErr w:type="spellEnd"/>
      <w:proofErr w:type="gramEnd"/>
      <w:r w:rsidRPr="00241F24">
        <w:rPr>
          <w:rFonts w:ascii="Arial" w:hAnsi="Arial"/>
        </w:rPr>
        <w:t xml:space="preserve"> = 2.814 mM, [K</w:t>
      </w:r>
      <w:r w:rsidRPr="005D04DD">
        <w:rPr>
          <w:rFonts w:ascii="Arial" w:hAnsi="Arial"/>
          <w:vertAlign w:val="superscript"/>
        </w:rPr>
        <w:t>+</w:t>
      </w:r>
      <w:r w:rsidRPr="00241F24">
        <w:rPr>
          <w:rFonts w:ascii="Arial" w:hAnsi="Arial"/>
        </w:rPr>
        <w:t>]</w:t>
      </w:r>
      <w:proofErr w:type="spellStart"/>
      <w:r w:rsidRPr="005D04DD">
        <w:rPr>
          <w:rFonts w:ascii="Arial" w:hAnsi="Arial"/>
          <w:vertAlign w:val="subscript"/>
        </w:rPr>
        <w:t>i</w:t>
      </w:r>
      <w:proofErr w:type="spellEnd"/>
      <w:r w:rsidRPr="00241F24">
        <w:rPr>
          <w:rFonts w:ascii="Arial" w:hAnsi="Arial"/>
        </w:rPr>
        <w:t xml:space="preserve"> = 121.59 mM, [Ca</w:t>
      </w:r>
      <w:r w:rsidRPr="005D04DD">
        <w:rPr>
          <w:rFonts w:ascii="Arial" w:hAnsi="Arial"/>
          <w:vertAlign w:val="superscript"/>
        </w:rPr>
        <w:t>2+</w:t>
      </w:r>
      <w:r w:rsidRPr="00241F24">
        <w:rPr>
          <w:rFonts w:ascii="Arial" w:hAnsi="Arial"/>
        </w:rPr>
        <w:t>]</w:t>
      </w:r>
      <w:proofErr w:type="spellStart"/>
      <w:r w:rsidRPr="005D04DD">
        <w:rPr>
          <w:rFonts w:ascii="Arial" w:hAnsi="Arial"/>
          <w:vertAlign w:val="subscript"/>
        </w:rPr>
        <w:t>i</w:t>
      </w:r>
      <w:proofErr w:type="spellEnd"/>
      <w:r w:rsidRPr="00241F24">
        <w:rPr>
          <w:rFonts w:ascii="Arial" w:hAnsi="Arial"/>
        </w:rPr>
        <w:t xml:space="preserve"> = 2.371e-06 mM, [H</w:t>
      </w:r>
      <w:r w:rsidRPr="005D04DD">
        <w:rPr>
          <w:rFonts w:ascii="Arial" w:hAnsi="Arial"/>
          <w:vertAlign w:val="superscript"/>
        </w:rPr>
        <w:t>+</w:t>
      </w:r>
      <w:r w:rsidRPr="00241F24">
        <w:rPr>
          <w:rFonts w:ascii="Arial" w:hAnsi="Arial"/>
        </w:rPr>
        <w:t>]</w:t>
      </w:r>
      <w:proofErr w:type="spellStart"/>
      <w:r w:rsidRPr="005D04DD">
        <w:rPr>
          <w:rFonts w:ascii="Arial" w:hAnsi="Arial"/>
          <w:vertAlign w:val="subscript"/>
        </w:rPr>
        <w:t>i</w:t>
      </w:r>
      <w:proofErr w:type="spellEnd"/>
      <w:r w:rsidRPr="00241F24">
        <w:rPr>
          <w:rFonts w:ascii="Arial" w:hAnsi="Arial"/>
        </w:rPr>
        <w:t xml:space="preserve"> = 6.188e-10 mM, [</w:t>
      </w:r>
      <w:proofErr w:type="spellStart"/>
      <w:r w:rsidRPr="00241F24">
        <w:rPr>
          <w:rFonts w:ascii="Arial" w:hAnsi="Arial"/>
        </w:rPr>
        <w:t>Cl</w:t>
      </w:r>
      <w:proofErr w:type="spellEnd"/>
      <w:r w:rsidRPr="005D04DD">
        <w:rPr>
          <w:rFonts w:ascii="Arial" w:hAnsi="Arial"/>
          <w:vertAlign w:val="superscript"/>
        </w:rPr>
        <w:t>-</w:t>
      </w:r>
      <w:r w:rsidRPr="00241F24">
        <w:rPr>
          <w:rFonts w:ascii="Arial" w:hAnsi="Arial"/>
        </w:rPr>
        <w:t>]</w:t>
      </w:r>
      <w:proofErr w:type="spellStart"/>
      <w:r w:rsidRPr="005D04DD">
        <w:rPr>
          <w:rFonts w:ascii="Arial" w:hAnsi="Arial"/>
          <w:vertAlign w:val="subscript"/>
        </w:rPr>
        <w:t>i</w:t>
      </w:r>
      <w:proofErr w:type="spellEnd"/>
      <w:r w:rsidRPr="00241F24">
        <w:rPr>
          <w:rFonts w:ascii="Arial" w:hAnsi="Arial"/>
        </w:rPr>
        <w:t xml:space="preserve"> = 13.209 mM. </w:t>
      </w:r>
    </w:p>
    <w:p w:rsidR="00C543D6" w:rsidRPr="00241F24" w:rsidRDefault="00C543D6" w:rsidP="00E37238">
      <w:pPr>
        <w:pStyle w:val="Heading3"/>
        <w:keepNext w:val="0"/>
        <w:keepLines w:val="0"/>
        <w:widowControl w:val="0"/>
        <w:numPr>
          <w:ilvl w:val="2"/>
          <w:numId w:val="1"/>
        </w:numPr>
        <w:suppressAutoHyphens/>
        <w:spacing w:before="240" w:after="283"/>
        <w:jc w:val="both"/>
        <w:rPr>
          <w:rFonts w:ascii="Arial" w:hAnsi="Arial"/>
        </w:rPr>
      </w:pPr>
      <w:r w:rsidRPr="00241F24">
        <w:rPr>
          <w:rFonts w:ascii="Arial" w:hAnsi="Arial"/>
        </w:rPr>
        <w:t>Figure 6</w:t>
      </w:r>
    </w:p>
    <w:p w:rsidR="00C543D6" w:rsidRPr="00241F24" w:rsidRDefault="00C543D6" w:rsidP="00E37238">
      <w:pPr>
        <w:pStyle w:val="BodyText"/>
        <w:jc w:val="both"/>
        <w:rPr>
          <w:rFonts w:ascii="Arial" w:hAnsi="Arial"/>
        </w:rPr>
      </w:pPr>
      <w:proofErr w:type="gramStart"/>
      <w:r w:rsidRPr="00241F24">
        <w:rPr>
          <w:rFonts w:ascii="Arial" w:hAnsi="Arial"/>
        </w:rPr>
        <w:t>Evolution of the resting membrane potential with varying external potassium concentration.</w:t>
      </w:r>
      <w:proofErr w:type="gramEnd"/>
      <w:r w:rsidRPr="00241F24">
        <w:rPr>
          <w:rFonts w:ascii="Arial" w:hAnsi="Arial"/>
        </w:rPr>
        <w:t xml:space="preserve"> Note that while it is slightly more positive than experiments, it matches the qualitative </w:t>
      </w:r>
      <w:proofErr w:type="spellStart"/>
      <w:r w:rsidRPr="00241F24">
        <w:rPr>
          <w:rFonts w:ascii="Arial" w:hAnsi="Arial"/>
        </w:rPr>
        <w:t>behaviour</w:t>
      </w:r>
      <w:proofErr w:type="spellEnd"/>
      <w:r w:rsidRPr="00241F24">
        <w:rPr>
          <w:rFonts w:ascii="Arial" w:hAnsi="Arial"/>
        </w:rPr>
        <w:t xml:space="preserve"> quite closely (</w:t>
      </w:r>
      <w:hyperlink r:id="rId40" w:anchor="Clarketal2011" w:history="1">
        <w:r w:rsidRPr="00241F24">
          <w:rPr>
            <w:rStyle w:val="Hyperlink"/>
            <w:rFonts w:ascii="Arial" w:hAnsi="Arial"/>
          </w:rPr>
          <w:t>13</w:t>
        </w:r>
      </w:hyperlink>
      <w:r w:rsidRPr="00241F24">
        <w:rPr>
          <w:rFonts w:ascii="Arial" w:hAnsi="Arial"/>
        </w:rPr>
        <w:t xml:space="preserve">). </w:t>
      </w:r>
    </w:p>
    <w:p w:rsidR="00C543D6" w:rsidRPr="00241F24" w:rsidRDefault="00C543D6" w:rsidP="00E37238">
      <w:pPr>
        <w:pStyle w:val="Heading2"/>
        <w:widowControl w:val="0"/>
        <w:numPr>
          <w:ilvl w:val="1"/>
          <w:numId w:val="1"/>
        </w:numPr>
        <w:suppressAutoHyphens/>
        <w:spacing w:before="240" w:beforeAutospacing="0" w:after="283" w:afterAutospacing="0"/>
        <w:jc w:val="both"/>
        <w:rPr>
          <w:rFonts w:ascii="Arial" w:hAnsi="Arial"/>
          <w:sz w:val="24"/>
          <w:szCs w:val="24"/>
        </w:rPr>
      </w:pPr>
      <w:bookmarkStart w:id="66" w:name="SECTION00061000000000000000"/>
      <w:bookmarkEnd w:id="66"/>
      <w:r w:rsidRPr="00241F24">
        <w:rPr>
          <w:rFonts w:ascii="Arial" w:hAnsi="Arial"/>
          <w:sz w:val="24"/>
          <w:szCs w:val="24"/>
        </w:rPr>
        <w:t xml:space="preserve">Figure 7. </w:t>
      </w:r>
    </w:p>
    <w:p w:rsidR="00C543D6" w:rsidRPr="00241F24" w:rsidRDefault="00C543D6" w:rsidP="00E37238">
      <w:pPr>
        <w:pStyle w:val="BodyText"/>
        <w:jc w:val="both"/>
        <w:rPr>
          <w:rFonts w:ascii="Arial" w:hAnsi="Arial"/>
        </w:rPr>
      </w:pPr>
      <w:r w:rsidRPr="00241F24">
        <w:rPr>
          <w:rFonts w:ascii="Arial" w:hAnsi="Arial"/>
        </w:rPr>
        <w:t>When the amount of IK2pore is varied from 100% to 0% (by blocking with increasing amounts of BUP), the RMP increases. These simulations were carried out at two different values of external concentrations [K</w:t>
      </w:r>
      <w:r w:rsidRPr="005D04DD">
        <w:rPr>
          <w:rFonts w:ascii="Arial" w:hAnsi="Arial"/>
          <w:vertAlign w:val="superscript"/>
        </w:rPr>
        <w:t>+</w:t>
      </w:r>
      <w:proofErr w:type="gramStart"/>
      <w:r w:rsidRPr="00241F24">
        <w:rPr>
          <w:rFonts w:ascii="Arial" w:hAnsi="Arial"/>
        </w:rPr>
        <w:t>]</w:t>
      </w:r>
      <w:r w:rsidRPr="005D04DD">
        <w:rPr>
          <w:rFonts w:ascii="Arial" w:hAnsi="Arial"/>
          <w:vertAlign w:val="subscript"/>
        </w:rPr>
        <w:t>o</w:t>
      </w:r>
      <w:proofErr w:type="gramEnd"/>
      <w:r w:rsidRPr="00241F24">
        <w:rPr>
          <w:rFonts w:ascii="Arial" w:hAnsi="Arial"/>
        </w:rPr>
        <w:t xml:space="preserve"> = 5 mM and [K</w:t>
      </w:r>
      <w:r w:rsidRPr="005D04DD">
        <w:rPr>
          <w:rFonts w:ascii="Arial" w:hAnsi="Arial"/>
          <w:vertAlign w:val="superscript"/>
        </w:rPr>
        <w:t>+</w:t>
      </w:r>
      <w:r w:rsidRPr="00241F24">
        <w:rPr>
          <w:rFonts w:ascii="Arial" w:hAnsi="Arial"/>
        </w:rPr>
        <w:t>]</w:t>
      </w:r>
      <w:r w:rsidRPr="005D04DD">
        <w:rPr>
          <w:rFonts w:ascii="Arial" w:hAnsi="Arial"/>
          <w:vertAlign w:val="subscript"/>
        </w:rPr>
        <w:t>o</w:t>
      </w:r>
      <w:r w:rsidRPr="00241F24">
        <w:rPr>
          <w:rFonts w:ascii="Arial" w:hAnsi="Arial"/>
        </w:rPr>
        <w:t xml:space="preserve"> = 25 mM and results compare favorably with experimental data (</w:t>
      </w:r>
      <w:hyperlink r:id="rId41" w:anchor="Clarketal2011" w:history="1">
        <w:r w:rsidRPr="00241F24">
          <w:rPr>
            <w:rStyle w:val="Hyperlink"/>
            <w:rFonts w:ascii="Arial" w:hAnsi="Arial"/>
          </w:rPr>
          <w:t>13</w:t>
        </w:r>
      </w:hyperlink>
      <w:r w:rsidRPr="00241F24">
        <w:rPr>
          <w:rFonts w:ascii="Arial" w:hAnsi="Arial"/>
        </w:rPr>
        <w:t xml:space="preserve">, Fig. 8B). </w:t>
      </w:r>
    </w:p>
    <w:p w:rsidR="00C543D6" w:rsidRPr="00241F24" w:rsidRDefault="00C543D6" w:rsidP="00E37238">
      <w:pPr>
        <w:widowControl w:val="0"/>
        <w:jc w:val="both"/>
        <w:rPr>
          <w:szCs w:val="4"/>
        </w:rPr>
      </w:pPr>
      <w:bookmarkStart w:id="67" w:name="SECTION00061100000000000000"/>
      <w:bookmarkStart w:id="68" w:name="SECTION00061200000000000000"/>
      <w:bookmarkStart w:id="69" w:name="fig%3Achondrocyte-model"/>
      <w:bookmarkStart w:id="70" w:name="1816"/>
      <w:bookmarkEnd w:id="67"/>
      <w:bookmarkEnd w:id="68"/>
      <w:bookmarkEnd w:id="69"/>
      <w:bookmarkEnd w:id="70"/>
    </w:p>
    <w:tbl>
      <w:tblPr>
        <w:tblW w:w="0" w:type="auto"/>
        <w:jc w:val="center"/>
        <w:tblLayout w:type="fixed"/>
        <w:tblCellMar>
          <w:top w:w="28" w:type="dxa"/>
          <w:left w:w="28" w:type="dxa"/>
          <w:bottom w:w="28" w:type="dxa"/>
          <w:right w:w="28" w:type="dxa"/>
        </w:tblCellMar>
        <w:tblLook w:val="0000"/>
      </w:tblPr>
      <w:tblGrid>
        <w:gridCol w:w="21711"/>
      </w:tblGrid>
      <w:tr w:rsidR="00C543D6" w:rsidRPr="00241F24">
        <w:trPr>
          <w:jc w:val="center"/>
        </w:trPr>
        <w:tc>
          <w:tcPr>
            <w:tcW w:w="21711" w:type="dxa"/>
            <w:shd w:val="clear" w:color="auto" w:fill="auto"/>
            <w:vAlign w:val="center"/>
          </w:tcPr>
          <w:p w:rsidR="00C543D6" w:rsidRPr="00241F24" w:rsidRDefault="00C543D6" w:rsidP="00E37238">
            <w:pPr>
              <w:pStyle w:val="TableContents"/>
              <w:spacing w:after="0"/>
              <w:jc w:val="both"/>
              <w:rPr>
                <w:rStyle w:val="Strong"/>
                <w:rFonts w:ascii="Arial" w:eastAsiaTheme="minorHAnsi" w:hAnsi="Arial" w:cstheme="minorBidi"/>
                <w:lang w:eastAsia="en-US" w:bidi="ar-SA"/>
              </w:rPr>
            </w:pPr>
          </w:p>
        </w:tc>
      </w:tr>
    </w:tbl>
    <w:p w:rsidR="00C543D6" w:rsidRPr="00241F24" w:rsidRDefault="00C543D6" w:rsidP="00E37238">
      <w:pPr>
        <w:pStyle w:val="BodyText"/>
        <w:spacing w:after="0"/>
        <w:jc w:val="both"/>
        <w:rPr>
          <w:rFonts w:ascii="Arial" w:hAnsi="Arial"/>
          <w:szCs w:val="4"/>
        </w:rPr>
      </w:pPr>
      <w:r w:rsidRPr="00241F24">
        <w:rPr>
          <w:rStyle w:val="Strong"/>
          <w:rFonts w:ascii="Arial" w:hAnsi="Arial"/>
        </w:rPr>
        <w:t>Figure 1:</w:t>
      </w:r>
      <w:r w:rsidRPr="00241F24">
        <w:rPr>
          <w:rFonts w:ascii="Arial" w:hAnsi="Arial"/>
        </w:rPr>
        <w:t xml:space="preserve"> </w:t>
      </w:r>
    </w:p>
    <w:p w:rsidR="00C543D6" w:rsidRPr="00241F24" w:rsidRDefault="00241F24" w:rsidP="00E37238">
      <w:pPr>
        <w:widowControl w:val="0"/>
        <w:jc w:val="both"/>
      </w:pPr>
      <w:bookmarkStart w:id="71" w:name="fig%3Apotassium-currents"/>
      <w:bookmarkStart w:id="72" w:name="1824"/>
      <w:bookmarkEnd w:id="71"/>
      <w:bookmarkEnd w:id="72"/>
      <w:r w:rsidRPr="005D04DD">
        <w:rPr>
          <w:rFonts w:ascii="Times New Roman" w:eastAsia="SimSun" w:hAnsi="Times New Roman" w:cs="Lucida Sans"/>
          <w:noProof/>
        </w:rPr>
        <w:drawing>
          <wp:inline distT="0" distB="0" distL="0" distR="0">
            <wp:extent cx="5861050" cy="3041650"/>
            <wp:effectExtent l="2540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srcRect/>
                    <a:stretch>
                      <a:fillRect/>
                    </a:stretch>
                  </pic:blipFill>
                  <pic:spPr bwMode="auto">
                    <a:xfrm>
                      <a:off x="0" y="0"/>
                      <a:ext cx="5861050" cy="3041650"/>
                    </a:xfrm>
                    <a:prstGeom prst="rect">
                      <a:avLst/>
                    </a:prstGeom>
                    <a:solidFill>
                      <a:srgbClr val="FFFFFF"/>
                    </a:solidFill>
                    <a:ln w="9525">
                      <a:noFill/>
                      <a:miter lim="800000"/>
                      <a:headEnd/>
                      <a:tailEnd/>
                    </a:ln>
                  </pic:spPr>
                </pic:pic>
              </a:graphicData>
            </a:graphic>
          </wp:inline>
        </w:drawing>
      </w:r>
    </w:p>
    <w:p w:rsidR="00C543D6" w:rsidRPr="00241F24" w:rsidRDefault="00C543D6" w:rsidP="00E37238">
      <w:pPr>
        <w:widowControl w:val="0"/>
        <w:jc w:val="both"/>
      </w:pPr>
    </w:p>
    <w:p w:rsidR="00C543D6" w:rsidRPr="00241F24" w:rsidRDefault="00C543D6" w:rsidP="00E37238">
      <w:pPr>
        <w:widowControl w:val="0"/>
        <w:jc w:val="both"/>
      </w:pPr>
    </w:p>
    <w:p w:rsidR="00C543D6" w:rsidRPr="00241F24" w:rsidRDefault="00C543D6" w:rsidP="00E37238">
      <w:pPr>
        <w:widowControl w:val="0"/>
        <w:jc w:val="both"/>
      </w:pPr>
    </w:p>
    <w:p w:rsidR="00C543D6" w:rsidRPr="00241F24" w:rsidRDefault="00C543D6" w:rsidP="00E37238">
      <w:pPr>
        <w:widowControl w:val="0"/>
        <w:jc w:val="both"/>
        <w:rPr>
          <w:b/>
        </w:rPr>
      </w:pPr>
      <w:r w:rsidRPr="00241F24">
        <w:rPr>
          <w:b/>
        </w:rPr>
        <w:t>Figure 2:</w:t>
      </w:r>
    </w:p>
    <w:p w:rsidR="00C543D6" w:rsidRPr="00241F24" w:rsidRDefault="00C543D6" w:rsidP="00E37238">
      <w:pPr>
        <w:widowControl w:val="0"/>
        <w:jc w:val="both"/>
      </w:pPr>
    </w:p>
    <w:tbl>
      <w:tblPr>
        <w:tblW w:w="10205" w:type="dxa"/>
        <w:jc w:val="center"/>
        <w:tblLayout w:type="fixed"/>
        <w:tblCellMar>
          <w:top w:w="28" w:type="dxa"/>
          <w:left w:w="28" w:type="dxa"/>
          <w:bottom w:w="28" w:type="dxa"/>
          <w:right w:w="28" w:type="dxa"/>
        </w:tblCellMar>
        <w:tblLook w:val="0000"/>
      </w:tblPr>
      <w:tblGrid>
        <w:gridCol w:w="10205"/>
      </w:tblGrid>
      <w:tr w:rsidR="00C543D6" w:rsidRPr="00241F24">
        <w:trPr>
          <w:jc w:val="center"/>
        </w:trPr>
        <w:tc>
          <w:tcPr>
            <w:tcW w:w="10205" w:type="dxa"/>
            <w:shd w:val="clear" w:color="auto" w:fill="auto"/>
            <w:vAlign w:val="center"/>
          </w:tcPr>
          <w:p w:rsidR="00C543D6" w:rsidRPr="00241F24" w:rsidRDefault="00C543D6" w:rsidP="00E37238">
            <w:pPr>
              <w:pStyle w:val="TableContents"/>
              <w:spacing w:after="0"/>
              <w:jc w:val="both"/>
              <w:rPr>
                <w:ins w:id="73" w:author="Mary M Maleckar" w:date="2012-10-05T16:49:00Z"/>
                <w:rFonts w:ascii="Arial" w:hAnsi="Arial"/>
              </w:rPr>
            </w:pPr>
            <w:r w:rsidRPr="00241F24">
              <w:rPr>
                <w:rFonts w:ascii="Arial" w:hAnsi="Arial"/>
                <w:noProof/>
                <w:lang w:eastAsia="en-US" w:bidi="ar-SA"/>
              </w:rPr>
              <w:drawing>
                <wp:inline distT="0" distB="0" distL="0" distR="0">
                  <wp:extent cx="4146550" cy="3187700"/>
                  <wp:effectExtent l="2540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r w:rsidRPr="00241F24">
              <w:rPr>
                <w:rFonts w:ascii="Arial" w:hAnsi="Arial"/>
                <w:noProof/>
                <w:lang w:eastAsia="en-US" w:bidi="ar-SA"/>
              </w:rPr>
              <w:drawing>
                <wp:inline distT="0" distB="0" distL="0" distR="0">
                  <wp:extent cx="4146550" cy="3187700"/>
                  <wp:effectExtent l="2540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r w:rsidRPr="00241F24">
              <w:rPr>
                <w:rFonts w:ascii="Arial" w:hAnsi="Arial"/>
              </w:rPr>
              <w:br/>
            </w:r>
            <w:r w:rsidRPr="00241F24">
              <w:rPr>
                <w:rFonts w:ascii="Arial" w:hAnsi="Arial"/>
                <w:noProof/>
                <w:lang w:eastAsia="en-US" w:bidi="ar-SA"/>
              </w:rPr>
              <w:drawing>
                <wp:inline distT="0" distB="0" distL="0" distR="0">
                  <wp:extent cx="4146550" cy="3187700"/>
                  <wp:effectExtent l="2540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
          <w:p w:rsidR="00C543D6" w:rsidRPr="00241F24" w:rsidRDefault="00C543D6" w:rsidP="00E37238">
            <w:pPr>
              <w:pStyle w:val="TableContents"/>
              <w:spacing w:after="0"/>
              <w:jc w:val="both"/>
              <w:rPr>
                <w:rStyle w:val="Strong"/>
              </w:rPr>
            </w:pPr>
          </w:p>
        </w:tc>
      </w:tr>
    </w:tbl>
    <w:p w:rsidR="00C543D6" w:rsidRPr="00241F24" w:rsidRDefault="00C543D6" w:rsidP="00E37238">
      <w:pPr>
        <w:pStyle w:val="BodyText"/>
        <w:spacing w:after="0"/>
        <w:jc w:val="both"/>
        <w:rPr>
          <w:ins w:id="74" w:author="Mary M Maleckar" w:date="2012-10-05T16:51:00Z"/>
          <w:rStyle w:val="Strong"/>
          <w:rFonts w:ascii="Arial" w:eastAsiaTheme="minorHAnsi" w:hAnsi="Arial" w:cstheme="minorBidi"/>
          <w:lang w:eastAsia="en-US" w:bidi="ar-SA"/>
        </w:rPr>
      </w:pPr>
    </w:p>
    <w:p w:rsidR="00C543D6" w:rsidRPr="00241F24" w:rsidRDefault="00C543D6" w:rsidP="00E37238">
      <w:pPr>
        <w:pStyle w:val="BodyText"/>
        <w:spacing w:after="0"/>
        <w:jc w:val="both"/>
        <w:rPr>
          <w:rFonts w:ascii="Arial" w:hAnsi="Arial"/>
          <w:szCs w:val="4"/>
        </w:rPr>
      </w:pPr>
      <w:ins w:id="75" w:author="Mary M Maleckar" w:date="2012-10-05T16:51:00Z">
        <w:r w:rsidRPr="00241F24">
          <w:rPr>
            <w:rStyle w:val="Strong"/>
            <w:rFonts w:ascii="Arial" w:hAnsi="Arial"/>
          </w:rPr>
          <w:br w:type="page"/>
        </w:r>
      </w:ins>
      <w:r w:rsidRPr="00241F24">
        <w:rPr>
          <w:rStyle w:val="Strong"/>
          <w:rFonts w:ascii="Arial" w:hAnsi="Arial"/>
        </w:rPr>
        <w:t>Figure 3:</w:t>
      </w:r>
      <w:r w:rsidRPr="00241F24">
        <w:rPr>
          <w:rFonts w:ascii="Arial" w:hAnsi="Arial"/>
        </w:rPr>
        <w:t xml:space="preserve"> </w:t>
      </w:r>
    </w:p>
    <w:p w:rsidR="00C543D6" w:rsidRPr="00241F24" w:rsidRDefault="00C543D6" w:rsidP="00E37238">
      <w:pPr>
        <w:widowControl w:val="0"/>
        <w:jc w:val="both"/>
        <w:rPr>
          <w:szCs w:val="4"/>
        </w:rPr>
      </w:pPr>
      <w:bookmarkStart w:id="76" w:name="fig%3Aother-currents"/>
      <w:bookmarkStart w:id="77" w:name="1832"/>
      <w:bookmarkEnd w:id="76"/>
      <w:bookmarkEnd w:id="77"/>
    </w:p>
    <w:tbl>
      <w:tblPr>
        <w:tblW w:w="0" w:type="auto"/>
        <w:jc w:val="center"/>
        <w:tblLayout w:type="fixed"/>
        <w:tblCellMar>
          <w:top w:w="28" w:type="dxa"/>
          <w:left w:w="28" w:type="dxa"/>
          <w:bottom w:w="28" w:type="dxa"/>
          <w:right w:w="28" w:type="dxa"/>
        </w:tblCellMar>
        <w:tblLook w:val="0000"/>
      </w:tblPr>
      <w:tblGrid>
        <w:gridCol w:w="10205"/>
      </w:tblGrid>
      <w:tr w:rsidR="00C543D6" w:rsidRPr="00241F24">
        <w:trPr>
          <w:jc w:val="center"/>
        </w:trPr>
        <w:tc>
          <w:tcPr>
            <w:tcW w:w="10205" w:type="dxa"/>
            <w:shd w:val="clear" w:color="auto" w:fill="auto"/>
            <w:vAlign w:val="center"/>
          </w:tcPr>
          <w:p w:rsidR="00C543D6" w:rsidRPr="00241F24" w:rsidRDefault="00C543D6" w:rsidP="00E37238">
            <w:pPr>
              <w:pStyle w:val="TableContents"/>
              <w:spacing w:after="0"/>
              <w:jc w:val="both"/>
              <w:rPr>
                <w:rStyle w:val="Strong"/>
                <w:rFonts w:ascii="Arial" w:eastAsiaTheme="minorHAnsi" w:hAnsi="Arial" w:cstheme="minorBidi"/>
                <w:lang w:eastAsia="en-US" w:bidi="ar-SA"/>
              </w:rPr>
            </w:pPr>
            <w:r w:rsidRPr="00241F24">
              <w:rPr>
                <w:rFonts w:ascii="Arial" w:hAnsi="Arial"/>
                <w:noProof/>
                <w:lang w:eastAsia="en-US" w:bidi="ar-SA"/>
              </w:rPr>
              <w:drawing>
                <wp:inline distT="0" distB="0" distL="0" distR="0">
                  <wp:extent cx="4146550" cy="3187700"/>
                  <wp:effectExtent l="2540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6"/>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r w:rsidRPr="00241F24">
              <w:rPr>
                <w:rFonts w:ascii="Arial" w:hAnsi="Arial"/>
                <w:noProof/>
                <w:lang w:eastAsia="en-US" w:bidi="ar-SA"/>
              </w:rPr>
              <w:drawing>
                <wp:inline distT="0" distB="0" distL="0" distR="0">
                  <wp:extent cx="4146550" cy="3187700"/>
                  <wp:effectExtent l="2540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7"/>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r w:rsidRPr="00241F24">
              <w:rPr>
                <w:rFonts w:ascii="Arial" w:hAnsi="Arial"/>
              </w:rPr>
              <w:br/>
            </w:r>
            <w:r w:rsidRPr="00241F24">
              <w:rPr>
                <w:rFonts w:ascii="Arial" w:hAnsi="Arial"/>
                <w:noProof/>
                <w:lang w:eastAsia="en-US" w:bidi="ar-SA"/>
              </w:rPr>
              <w:drawing>
                <wp:inline distT="0" distB="0" distL="0" distR="0">
                  <wp:extent cx="4146550" cy="3187700"/>
                  <wp:effectExtent l="2540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
        </w:tc>
      </w:tr>
    </w:tbl>
    <w:p w:rsidR="00C543D6" w:rsidRPr="00241F24" w:rsidRDefault="00C543D6" w:rsidP="00E37238">
      <w:pPr>
        <w:pStyle w:val="BodyText"/>
        <w:spacing w:after="0"/>
        <w:jc w:val="both"/>
        <w:rPr>
          <w:ins w:id="78" w:author="Mary M Maleckar" w:date="2012-10-05T16:52:00Z"/>
          <w:rStyle w:val="Strong"/>
          <w:rFonts w:ascii="Arial" w:eastAsiaTheme="minorHAnsi" w:hAnsi="Arial" w:cstheme="minorBidi"/>
          <w:lang w:eastAsia="en-US" w:bidi="ar-SA"/>
        </w:rPr>
      </w:pPr>
    </w:p>
    <w:p w:rsidR="00C543D6" w:rsidRPr="00241F24" w:rsidRDefault="00C543D6" w:rsidP="00E37238">
      <w:pPr>
        <w:pStyle w:val="BodyText"/>
        <w:spacing w:after="0"/>
        <w:jc w:val="both"/>
        <w:rPr>
          <w:rFonts w:ascii="Arial" w:hAnsi="Arial"/>
          <w:szCs w:val="4"/>
        </w:rPr>
      </w:pPr>
      <w:ins w:id="79" w:author="Mary M Maleckar" w:date="2012-10-05T16:52:00Z">
        <w:r w:rsidRPr="00241F24">
          <w:rPr>
            <w:rStyle w:val="Strong"/>
            <w:rFonts w:ascii="Arial" w:hAnsi="Arial"/>
          </w:rPr>
          <w:br w:type="page"/>
        </w:r>
      </w:ins>
      <w:r w:rsidRPr="00241F24">
        <w:rPr>
          <w:rStyle w:val="Strong"/>
          <w:rFonts w:ascii="Arial" w:hAnsi="Arial"/>
        </w:rPr>
        <w:t>Figure 4:</w:t>
      </w:r>
      <w:r w:rsidRPr="00241F24">
        <w:rPr>
          <w:rFonts w:ascii="Arial" w:hAnsi="Arial"/>
        </w:rPr>
        <w:t xml:space="preserve"> </w:t>
      </w:r>
    </w:p>
    <w:p w:rsidR="00C543D6" w:rsidRPr="00241F24" w:rsidRDefault="00C543D6" w:rsidP="00E37238">
      <w:pPr>
        <w:widowControl w:val="0"/>
        <w:jc w:val="both"/>
        <w:rPr>
          <w:szCs w:val="4"/>
        </w:rPr>
      </w:pPr>
      <w:bookmarkStart w:id="80" w:name="1840"/>
      <w:bookmarkStart w:id="81" w:name="fig%3Aoverall-behaviour"/>
      <w:bookmarkEnd w:id="80"/>
      <w:bookmarkEnd w:id="81"/>
    </w:p>
    <w:tbl>
      <w:tblPr>
        <w:tblW w:w="0" w:type="auto"/>
        <w:jc w:val="center"/>
        <w:tblLayout w:type="fixed"/>
        <w:tblCellMar>
          <w:top w:w="28" w:type="dxa"/>
          <w:left w:w="28" w:type="dxa"/>
          <w:bottom w:w="28" w:type="dxa"/>
          <w:right w:w="28" w:type="dxa"/>
        </w:tblCellMar>
        <w:tblLook w:val="0000"/>
      </w:tblPr>
      <w:tblGrid>
        <w:gridCol w:w="10205"/>
      </w:tblGrid>
      <w:tr w:rsidR="00C543D6" w:rsidRPr="00241F24">
        <w:trPr>
          <w:jc w:val="center"/>
        </w:trPr>
        <w:tc>
          <w:tcPr>
            <w:tcW w:w="10205" w:type="dxa"/>
            <w:shd w:val="clear" w:color="auto" w:fill="auto"/>
            <w:vAlign w:val="center"/>
          </w:tcPr>
          <w:p w:rsidR="00C543D6" w:rsidRPr="00241F24" w:rsidRDefault="00C543D6" w:rsidP="00E37238">
            <w:pPr>
              <w:pStyle w:val="TableContents"/>
              <w:spacing w:after="0"/>
              <w:jc w:val="both"/>
              <w:rPr>
                <w:rStyle w:val="Strong"/>
                <w:rFonts w:ascii="Arial" w:eastAsiaTheme="minorHAnsi" w:hAnsi="Arial" w:cstheme="minorBidi"/>
                <w:lang w:eastAsia="en-US" w:bidi="ar-SA"/>
              </w:rPr>
            </w:pPr>
            <w:r w:rsidRPr="00241F24">
              <w:rPr>
                <w:rFonts w:ascii="Arial" w:hAnsi="Arial"/>
                <w:noProof/>
                <w:lang w:eastAsia="en-US" w:bidi="ar-SA"/>
              </w:rPr>
              <w:drawing>
                <wp:inline distT="0" distB="0" distL="0" distR="0">
                  <wp:extent cx="4146550" cy="3187700"/>
                  <wp:effectExtent l="2540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r w:rsidRPr="00241F24">
              <w:rPr>
                <w:rFonts w:ascii="Arial" w:hAnsi="Arial"/>
                <w:noProof/>
                <w:lang w:eastAsia="en-US" w:bidi="ar-SA"/>
              </w:rPr>
              <w:drawing>
                <wp:inline distT="0" distB="0" distL="0" distR="0">
                  <wp:extent cx="4146550" cy="3187700"/>
                  <wp:effectExtent l="2540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
        </w:tc>
      </w:tr>
    </w:tbl>
    <w:p w:rsidR="00C543D6" w:rsidRPr="00241F24" w:rsidRDefault="00C543D6" w:rsidP="00E37238">
      <w:pPr>
        <w:pStyle w:val="BodyText"/>
        <w:spacing w:after="0"/>
        <w:jc w:val="both"/>
        <w:rPr>
          <w:ins w:id="82" w:author="Mary M Maleckar" w:date="2012-10-05T16:52:00Z"/>
          <w:rStyle w:val="Strong"/>
          <w:rFonts w:ascii="Arial" w:eastAsiaTheme="minorHAnsi" w:hAnsi="Arial" w:cstheme="minorBidi"/>
          <w:lang w:eastAsia="en-US" w:bidi="ar-SA"/>
        </w:rPr>
      </w:pPr>
    </w:p>
    <w:p w:rsidR="00C543D6" w:rsidRPr="00241F24" w:rsidRDefault="00C543D6" w:rsidP="00E37238">
      <w:pPr>
        <w:pStyle w:val="BodyText"/>
        <w:spacing w:after="0"/>
        <w:jc w:val="both"/>
        <w:rPr>
          <w:ins w:id="83" w:author="Mary M Maleckar" w:date="2012-10-05T16:52:00Z"/>
          <w:rStyle w:val="Strong"/>
        </w:rPr>
      </w:pPr>
    </w:p>
    <w:p w:rsidR="00C543D6" w:rsidRPr="00241F24" w:rsidRDefault="00C543D6" w:rsidP="00E37238">
      <w:pPr>
        <w:pStyle w:val="BodyText"/>
        <w:spacing w:after="0"/>
        <w:jc w:val="both"/>
        <w:rPr>
          <w:ins w:id="84" w:author="Mary M Maleckar" w:date="2012-10-05T16:52:00Z"/>
          <w:rStyle w:val="Strong"/>
        </w:rPr>
      </w:pPr>
    </w:p>
    <w:p w:rsidR="00C543D6" w:rsidRPr="00241F24" w:rsidRDefault="00C543D6" w:rsidP="00E37238">
      <w:pPr>
        <w:pStyle w:val="BodyText"/>
        <w:spacing w:after="0"/>
        <w:jc w:val="both"/>
        <w:rPr>
          <w:ins w:id="85" w:author="Mary M Maleckar" w:date="2012-10-05T16:52:00Z"/>
          <w:rStyle w:val="Strong"/>
        </w:rPr>
      </w:pPr>
    </w:p>
    <w:p w:rsidR="00C543D6" w:rsidRPr="00241F24" w:rsidRDefault="00C543D6" w:rsidP="00E37238">
      <w:pPr>
        <w:pStyle w:val="BodyText"/>
        <w:spacing w:after="0"/>
        <w:jc w:val="both"/>
        <w:rPr>
          <w:ins w:id="86" w:author="Mary M Maleckar" w:date="2012-10-05T16:52:00Z"/>
          <w:rFonts w:ascii="Arial" w:hAnsi="Arial"/>
        </w:rPr>
      </w:pPr>
      <w:r w:rsidRPr="00241F24">
        <w:rPr>
          <w:rStyle w:val="Strong"/>
          <w:rFonts w:ascii="Arial" w:hAnsi="Arial"/>
        </w:rPr>
        <w:t>Figure 5:</w:t>
      </w:r>
      <w:r w:rsidRPr="00241F24">
        <w:rPr>
          <w:rFonts w:ascii="Arial" w:hAnsi="Arial"/>
        </w:rPr>
        <w:t xml:space="preserve"> </w:t>
      </w:r>
    </w:p>
    <w:p w:rsidR="00C543D6" w:rsidRPr="00241F24" w:rsidRDefault="00C543D6" w:rsidP="00E37238">
      <w:pPr>
        <w:pStyle w:val="BodyText"/>
        <w:spacing w:after="0"/>
        <w:jc w:val="both"/>
        <w:rPr>
          <w:ins w:id="87" w:author="Mary M Maleckar" w:date="2012-10-05T16:52:00Z"/>
          <w:rFonts w:ascii="Arial" w:hAnsi="Arial"/>
        </w:rPr>
      </w:pPr>
    </w:p>
    <w:p w:rsidR="00C543D6" w:rsidRPr="00241F24" w:rsidRDefault="00C543D6" w:rsidP="00E37238">
      <w:pPr>
        <w:pStyle w:val="BodyText"/>
        <w:spacing w:after="0"/>
        <w:jc w:val="both"/>
        <w:rPr>
          <w:ins w:id="88" w:author="Mary M Maleckar" w:date="2012-10-05T16:52:00Z"/>
          <w:rFonts w:ascii="Arial" w:hAnsi="Arial"/>
        </w:rPr>
      </w:pPr>
    </w:p>
    <w:p w:rsidR="00C543D6" w:rsidRPr="00241F24" w:rsidRDefault="00E17500" w:rsidP="00E37238">
      <w:pPr>
        <w:pStyle w:val="BodyText"/>
        <w:spacing w:after="0"/>
        <w:jc w:val="both"/>
        <w:rPr>
          <w:ins w:id="89" w:author="Mary M Maleckar" w:date="2012-10-05T16:52:00Z"/>
          <w:rFonts w:ascii="Arial" w:hAnsi="Arial"/>
        </w:rPr>
      </w:pPr>
      <w:r w:rsidRPr="00241F24">
        <w:rPr>
          <w:rFonts w:ascii="Arial" w:hAnsi="Arial"/>
          <w:noProof/>
          <w:lang w:eastAsia="en-US" w:bidi="ar-SA"/>
        </w:rPr>
        <w:drawing>
          <wp:inline distT="0" distB="0" distL="0" distR="0">
            <wp:extent cx="4146550" cy="3187700"/>
            <wp:effectExtent l="25400" t="0" r="0"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p>
    <w:p w:rsidR="00C543D6" w:rsidRPr="00241F24" w:rsidRDefault="00E17500" w:rsidP="00E37238">
      <w:pPr>
        <w:pStyle w:val="BodyText"/>
        <w:spacing w:after="0"/>
        <w:jc w:val="both"/>
        <w:rPr>
          <w:rFonts w:ascii="Arial" w:hAnsi="Arial"/>
          <w:szCs w:val="4"/>
        </w:rPr>
      </w:pPr>
      <w:r w:rsidRPr="00241F24">
        <w:rPr>
          <w:rFonts w:ascii="Arial" w:hAnsi="Arial"/>
          <w:noProof/>
          <w:lang w:eastAsia="en-US" w:bidi="ar-SA"/>
        </w:rPr>
        <w:drawing>
          <wp:inline distT="0" distB="0" distL="0" distR="0">
            <wp:extent cx="4146550" cy="3187700"/>
            <wp:effectExtent l="25400" t="0" r="0" b="0"/>
            <wp:docPr id="3"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2"/>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p>
    <w:p w:rsidR="00C543D6" w:rsidRPr="00241F24" w:rsidRDefault="00C543D6" w:rsidP="00E37238">
      <w:pPr>
        <w:widowControl w:val="0"/>
        <w:jc w:val="both"/>
        <w:rPr>
          <w:szCs w:val="4"/>
        </w:rPr>
      </w:pPr>
      <w:bookmarkStart w:id="90" w:name="fig%3Aconcentrations"/>
      <w:bookmarkStart w:id="91" w:name="1850"/>
      <w:bookmarkEnd w:id="90"/>
      <w:bookmarkEnd w:id="91"/>
    </w:p>
    <w:tbl>
      <w:tblPr>
        <w:tblW w:w="0" w:type="auto"/>
        <w:jc w:val="center"/>
        <w:tblLayout w:type="fixed"/>
        <w:tblCellMar>
          <w:top w:w="28" w:type="dxa"/>
          <w:left w:w="28" w:type="dxa"/>
          <w:bottom w:w="28" w:type="dxa"/>
          <w:right w:w="28" w:type="dxa"/>
        </w:tblCellMar>
        <w:tblLook w:val="0000"/>
      </w:tblPr>
      <w:tblGrid>
        <w:gridCol w:w="10205"/>
      </w:tblGrid>
      <w:tr w:rsidR="00C543D6" w:rsidRPr="00241F24">
        <w:trPr>
          <w:jc w:val="center"/>
        </w:trPr>
        <w:tc>
          <w:tcPr>
            <w:tcW w:w="10205" w:type="dxa"/>
            <w:shd w:val="clear" w:color="auto" w:fill="auto"/>
            <w:vAlign w:val="center"/>
          </w:tcPr>
          <w:p w:rsidR="00C543D6" w:rsidRPr="00241F24" w:rsidRDefault="00C543D6" w:rsidP="00E37238">
            <w:pPr>
              <w:pStyle w:val="TableContents"/>
              <w:spacing w:after="0"/>
              <w:jc w:val="both"/>
              <w:rPr>
                <w:rStyle w:val="Strong"/>
                <w:rFonts w:ascii="Arial" w:eastAsiaTheme="minorHAnsi" w:hAnsi="Arial" w:cstheme="minorBidi"/>
                <w:lang w:eastAsia="en-US" w:bidi="ar-SA"/>
              </w:rPr>
            </w:pPr>
            <w:r w:rsidRPr="00241F24">
              <w:rPr>
                <w:rFonts w:ascii="Arial" w:hAnsi="Arial"/>
              </w:rPr>
              <w:t xml:space="preserve">  </w:t>
            </w:r>
            <w:r w:rsidRPr="00241F24">
              <w:rPr>
                <w:rFonts w:ascii="Arial" w:hAnsi="Arial"/>
              </w:rPr>
              <w:br/>
            </w:r>
            <w:r w:rsidRPr="00241F24">
              <w:rPr>
                <w:rFonts w:ascii="Arial" w:hAnsi="Arial"/>
                <w:noProof/>
                <w:lang w:eastAsia="en-US" w:bidi="ar-SA"/>
              </w:rPr>
              <w:drawing>
                <wp:inline distT="0" distB="0" distL="0" distR="0">
                  <wp:extent cx="4146550" cy="3187700"/>
                  <wp:effectExtent l="2540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3"/>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r w:rsidRPr="00241F24">
              <w:rPr>
                <w:rFonts w:ascii="Arial" w:hAnsi="Arial"/>
                <w:noProof/>
                <w:lang w:eastAsia="en-US" w:bidi="ar-SA"/>
              </w:rPr>
              <w:drawing>
                <wp:inline distT="0" distB="0" distL="0" distR="0">
                  <wp:extent cx="4146550" cy="3187700"/>
                  <wp:effectExtent l="2540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4"/>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r w:rsidRPr="00241F24">
              <w:rPr>
                <w:rFonts w:ascii="Arial" w:hAnsi="Arial"/>
              </w:rPr>
              <w:br/>
            </w:r>
            <w:r w:rsidRPr="00241F24">
              <w:rPr>
                <w:rFonts w:ascii="Arial" w:hAnsi="Arial"/>
                <w:noProof/>
                <w:lang w:eastAsia="en-US" w:bidi="ar-SA"/>
              </w:rPr>
              <w:drawing>
                <wp:inline distT="0" distB="0" distL="0" distR="0">
                  <wp:extent cx="4146550" cy="3187700"/>
                  <wp:effectExtent l="2540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sidRPr="00241F24">
              <w:rPr>
                <w:rFonts w:ascii="Arial" w:hAnsi="Arial"/>
              </w:rPr>
              <w:t xml:space="preserve"> </w:t>
            </w:r>
          </w:p>
        </w:tc>
      </w:tr>
    </w:tbl>
    <w:p w:rsidR="00C543D6" w:rsidRPr="00241F24" w:rsidRDefault="00C543D6" w:rsidP="00E37238">
      <w:pPr>
        <w:pStyle w:val="BodyText"/>
        <w:spacing w:after="0"/>
        <w:jc w:val="both"/>
        <w:rPr>
          <w:ins w:id="92" w:author="Mary M Maleckar" w:date="2012-10-05T16:53:00Z"/>
          <w:rStyle w:val="Strong"/>
          <w:rFonts w:ascii="Arial" w:eastAsiaTheme="minorHAnsi" w:hAnsi="Arial" w:cstheme="minorBidi"/>
          <w:lang w:eastAsia="en-US" w:bidi="ar-SA"/>
        </w:rPr>
      </w:pPr>
    </w:p>
    <w:p w:rsidR="00C543D6" w:rsidRPr="00241F24" w:rsidRDefault="00C543D6" w:rsidP="00E37238">
      <w:pPr>
        <w:pStyle w:val="BodyText"/>
        <w:spacing w:after="0"/>
        <w:jc w:val="both"/>
        <w:rPr>
          <w:rFonts w:ascii="Arial" w:hAnsi="Arial"/>
          <w:szCs w:val="4"/>
        </w:rPr>
      </w:pPr>
      <w:ins w:id="93" w:author="Mary M Maleckar" w:date="2012-10-05T16:53:00Z">
        <w:r w:rsidRPr="00241F24">
          <w:rPr>
            <w:rStyle w:val="Strong"/>
            <w:rFonts w:ascii="Arial" w:hAnsi="Arial"/>
          </w:rPr>
          <w:br w:type="page"/>
        </w:r>
      </w:ins>
      <w:r w:rsidRPr="00241F24">
        <w:rPr>
          <w:rStyle w:val="Strong"/>
          <w:rFonts w:ascii="Arial" w:hAnsi="Arial"/>
        </w:rPr>
        <w:t>Figure 6:</w:t>
      </w:r>
      <w:r w:rsidRPr="00241F24">
        <w:rPr>
          <w:rFonts w:ascii="Arial" w:hAnsi="Arial"/>
        </w:rPr>
        <w:t xml:space="preserve"> </w:t>
      </w:r>
    </w:p>
    <w:p w:rsidR="00C543D6" w:rsidRPr="00241F24" w:rsidRDefault="00C543D6" w:rsidP="00E37238">
      <w:pPr>
        <w:widowControl w:val="0"/>
        <w:jc w:val="both"/>
        <w:rPr>
          <w:szCs w:val="4"/>
        </w:rPr>
      </w:pPr>
      <w:bookmarkStart w:id="94" w:name="fig%3AI_K_2pore-rmp"/>
      <w:bookmarkStart w:id="95" w:name="1855"/>
      <w:bookmarkEnd w:id="94"/>
      <w:bookmarkEnd w:id="95"/>
    </w:p>
    <w:tbl>
      <w:tblPr>
        <w:tblW w:w="0" w:type="auto"/>
        <w:jc w:val="center"/>
        <w:tblLayout w:type="fixed"/>
        <w:tblCellMar>
          <w:top w:w="28" w:type="dxa"/>
          <w:left w:w="28" w:type="dxa"/>
          <w:bottom w:w="28" w:type="dxa"/>
          <w:right w:w="28" w:type="dxa"/>
        </w:tblCellMar>
        <w:tblLook w:val="0000"/>
      </w:tblPr>
      <w:tblGrid>
        <w:gridCol w:w="22224"/>
      </w:tblGrid>
      <w:tr w:rsidR="00C543D6" w:rsidRPr="00241F24">
        <w:trPr>
          <w:jc w:val="center"/>
        </w:trPr>
        <w:tc>
          <w:tcPr>
            <w:tcW w:w="22224" w:type="dxa"/>
            <w:shd w:val="clear" w:color="auto" w:fill="auto"/>
            <w:vAlign w:val="center"/>
          </w:tcPr>
          <w:p w:rsidR="00C543D6" w:rsidRPr="00241F24" w:rsidRDefault="00C543D6" w:rsidP="00E37238">
            <w:pPr>
              <w:pStyle w:val="TableContents"/>
              <w:spacing w:after="0"/>
              <w:jc w:val="both"/>
              <w:rPr>
                <w:rStyle w:val="Strong"/>
                <w:rFonts w:ascii="Arial" w:eastAsiaTheme="minorHAnsi" w:hAnsi="Arial" w:cstheme="minorBidi"/>
                <w:lang w:eastAsia="en-US" w:bidi="ar-SA"/>
              </w:rPr>
            </w:pPr>
          </w:p>
        </w:tc>
      </w:tr>
    </w:tbl>
    <w:p w:rsidR="00C543D6" w:rsidRPr="00241F24" w:rsidRDefault="00C543D6" w:rsidP="00E37238">
      <w:pPr>
        <w:pStyle w:val="BodyText"/>
        <w:spacing w:after="0"/>
        <w:jc w:val="both"/>
        <w:rPr>
          <w:ins w:id="96" w:author="Mary M Maleckar" w:date="2012-10-05T16:56:00Z"/>
          <w:rStyle w:val="Strong"/>
          <w:rFonts w:ascii="Arial" w:eastAsiaTheme="minorHAnsi" w:hAnsi="Arial" w:cstheme="minorBidi"/>
          <w:lang w:eastAsia="en-US" w:bidi="ar-SA"/>
        </w:rPr>
      </w:pPr>
    </w:p>
    <w:p w:rsidR="00C543D6" w:rsidRPr="00241F24" w:rsidRDefault="002760DA" w:rsidP="00E37238">
      <w:pPr>
        <w:pStyle w:val="BodyText"/>
        <w:spacing w:after="0"/>
        <w:jc w:val="both"/>
        <w:rPr>
          <w:ins w:id="97" w:author="Mary M Maleckar" w:date="2012-10-05T16:58:00Z"/>
          <w:rFonts w:ascii="Arial" w:hAnsi="Arial"/>
        </w:rPr>
      </w:pPr>
      <w:ins w:id="98" w:author="Mary M Maleckar" w:date="2012-10-05T16:58:00Z">
        <w:r>
          <w:rPr>
            <w:rFonts w:ascii="Arial" w:hAnsi="Arial"/>
            <w:noProof/>
            <w:lang w:eastAsia="en-US" w:bidi="ar-SA"/>
            <w:rPrChange w:id="99" w:author="Unknown">
              <w:rPr>
                <w:rFonts w:ascii="Arial" w:eastAsiaTheme="minorHAnsi" w:hAnsi="Arial" w:cstheme="minorBidi"/>
                <w:noProof/>
                <w:lang w:eastAsia="en-US" w:bidi="ar-SA"/>
              </w:rPr>
            </w:rPrChange>
          </w:rPr>
          <w:drawing>
            <wp:inline distT="0" distB="0" distL="0" distR="0">
              <wp:extent cx="6381750" cy="4464050"/>
              <wp:effectExtent l="2540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srcRect/>
                      <a:stretch>
                        <a:fillRect/>
                      </a:stretch>
                    </pic:blipFill>
                    <pic:spPr bwMode="auto">
                      <a:xfrm>
                        <a:off x="0" y="0"/>
                        <a:ext cx="6381750" cy="4464050"/>
                      </a:xfrm>
                      <a:prstGeom prst="rect">
                        <a:avLst/>
                      </a:prstGeom>
                      <a:solidFill>
                        <a:srgbClr val="FFFFFF"/>
                      </a:solidFill>
                      <a:ln w="9525">
                        <a:noFill/>
                        <a:miter lim="800000"/>
                        <a:headEnd/>
                        <a:tailEnd/>
                      </a:ln>
                    </pic:spPr>
                  </pic:pic>
                </a:graphicData>
              </a:graphic>
            </wp:inline>
          </w:drawing>
        </w:r>
      </w:ins>
      <w:ins w:id="100" w:author="Mary M Maleckar" w:date="2012-10-05T16:56:00Z">
        <w:r w:rsidR="00C543D6" w:rsidRPr="00241F24">
          <w:rPr>
            <w:rStyle w:val="Strong"/>
            <w:rFonts w:ascii="Arial" w:hAnsi="Arial"/>
          </w:rPr>
          <w:br w:type="page"/>
        </w:r>
      </w:ins>
      <w:r w:rsidR="00C543D6" w:rsidRPr="00241F24">
        <w:rPr>
          <w:rStyle w:val="Strong"/>
          <w:rFonts w:ascii="Arial" w:hAnsi="Arial"/>
        </w:rPr>
        <w:t>Figure 7:</w:t>
      </w:r>
      <w:r w:rsidR="00C543D6" w:rsidRPr="00241F24">
        <w:rPr>
          <w:rFonts w:ascii="Arial" w:hAnsi="Arial"/>
        </w:rPr>
        <w:t xml:space="preserve"> </w:t>
      </w:r>
    </w:p>
    <w:p w:rsidR="00C543D6" w:rsidRPr="00241F24" w:rsidRDefault="002760DA" w:rsidP="00E37238">
      <w:pPr>
        <w:pStyle w:val="BodyText"/>
        <w:spacing w:after="0"/>
        <w:jc w:val="both"/>
        <w:rPr>
          <w:rFonts w:ascii="Arial" w:hAnsi="Arial"/>
          <w:szCs w:val="4"/>
        </w:rPr>
      </w:pPr>
      <w:ins w:id="101" w:author="Mary M Maleckar" w:date="2012-10-05T16:58:00Z">
        <w:r>
          <w:rPr>
            <w:noProof/>
            <w:lang w:eastAsia="en-US" w:bidi="ar-SA"/>
            <w:rPrChange w:id="102" w:author="Unknown">
              <w:rPr>
                <w:rFonts w:ascii="Arial" w:eastAsiaTheme="minorHAnsi" w:hAnsi="Arial" w:cstheme="minorBidi"/>
                <w:noProof/>
                <w:lang w:eastAsia="en-US" w:bidi="ar-SA"/>
              </w:rPr>
            </w:rPrChange>
          </w:rPr>
          <w:drawing>
            <wp:anchor distT="0" distB="0" distL="114300" distR="114300" simplePos="0" relativeHeight="251660288" behindDoc="0" locked="0" layoutInCell="1" allowOverlap="1">
              <wp:simplePos x="0" y="0"/>
              <wp:positionH relativeFrom="column">
                <wp:align>center</wp:align>
              </wp:positionH>
              <wp:positionV relativeFrom="paragraph">
                <wp:posOffset>993775</wp:posOffset>
              </wp:positionV>
              <wp:extent cx="6184900" cy="4781550"/>
              <wp:effectExtent l="25400" t="0" r="0" b="0"/>
              <wp:wrapThrough wrapText="bothSides">
                <wp:wrapPolygon edited="0">
                  <wp:start x="-89" y="0"/>
                  <wp:lineTo x="-89" y="21571"/>
                  <wp:lineTo x="21556" y="21571"/>
                  <wp:lineTo x="21556" y="0"/>
                  <wp:lineTo x="-89" y="0"/>
                </wp:wrapPolygon>
              </wp:wrapThrough>
              <wp:docPr id="4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57"/>
                      <a:srcRect/>
                      <a:stretch>
                        <a:fillRect/>
                      </a:stretch>
                    </pic:blipFill>
                    <pic:spPr bwMode="auto">
                      <a:xfrm>
                        <a:off x="0" y="0"/>
                        <a:ext cx="6184900" cy="4781550"/>
                      </a:xfrm>
                      <a:prstGeom prst="rect">
                        <a:avLst/>
                      </a:prstGeom>
                      <a:solidFill>
                        <a:srgbClr val="FFFFFF"/>
                      </a:solidFill>
                      <a:ln w="9525">
                        <a:noFill/>
                        <a:miter lim="800000"/>
                        <a:headEnd/>
                        <a:tailEnd/>
                      </a:ln>
                    </pic:spPr>
                  </pic:pic>
                </a:graphicData>
              </a:graphic>
            </wp:anchor>
          </w:drawing>
        </w:r>
      </w:ins>
    </w:p>
    <w:p w:rsidR="00C543D6" w:rsidRPr="00241F24" w:rsidRDefault="00C543D6" w:rsidP="00E37238">
      <w:pPr>
        <w:widowControl w:val="0"/>
        <w:jc w:val="both"/>
        <w:rPr>
          <w:szCs w:val="4"/>
        </w:rPr>
      </w:pPr>
      <w:bookmarkStart w:id="103" w:name="fig%3AK_o-rmp"/>
      <w:bookmarkStart w:id="104" w:name="1860"/>
      <w:bookmarkEnd w:id="103"/>
      <w:bookmarkEnd w:id="104"/>
    </w:p>
    <w:tbl>
      <w:tblPr>
        <w:tblW w:w="0" w:type="auto"/>
        <w:jc w:val="center"/>
        <w:tblLayout w:type="fixed"/>
        <w:tblCellMar>
          <w:top w:w="28" w:type="dxa"/>
          <w:left w:w="28" w:type="dxa"/>
          <w:bottom w:w="28" w:type="dxa"/>
          <w:right w:w="28" w:type="dxa"/>
        </w:tblCellMar>
        <w:tblLook w:val="0000"/>
      </w:tblPr>
      <w:tblGrid>
        <w:gridCol w:w="10205"/>
      </w:tblGrid>
      <w:tr w:rsidR="00C543D6" w:rsidRPr="00241F24">
        <w:trPr>
          <w:jc w:val="center"/>
        </w:trPr>
        <w:tc>
          <w:tcPr>
            <w:tcW w:w="10205" w:type="dxa"/>
            <w:shd w:val="clear" w:color="auto" w:fill="auto"/>
            <w:vAlign w:val="center"/>
          </w:tcPr>
          <w:p w:rsidR="00C543D6" w:rsidRPr="00241F24" w:rsidRDefault="00C543D6" w:rsidP="00E37238">
            <w:pPr>
              <w:pStyle w:val="TableContents"/>
              <w:spacing w:after="0"/>
              <w:jc w:val="both"/>
              <w:rPr>
                <w:rStyle w:val="Strong"/>
                <w:rFonts w:ascii="Arial" w:eastAsiaTheme="minorHAnsi" w:hAnsi="Arial" w:cstheme="minorBidi"/>
                <w:lang w:eastAsia="en-US" w:bidi="ar-SA"/>
              </w:rPr>
            </w:pPr>
          </w:p>
        </w:tc>
      </w:tr>
    </w:tbl>
    <w:p w:rsidR="00C543D6" w:rsidRPr="00241F24" w:rsidRDefault="00C543D6" w:rsidP="00E37238">
      <w:pPr>
        <w:widowControl w:val="0"/>
        <w:jc w:val="both"/>
        <w:rPr>
          <w:szCs w:val="4"/>
        </w:rPr>
      </w:pPr>
      <w:bookmarkStart w:id="105" w:name="fig%3Acell_swelling_homeostasis"/>
      <w:bookmarkStart w:id="106" w:name="1865"/>
      <w:bookmarkEnd w:id="105"/>
      <w:bookmarkEnd w:id="106"/>
    </w:p>
    <w:tbl>
      <w:tblPr>
        <w:tblW w:w="0" w:type="auto"/>
        <w:jc w:val="center"/>
        <w:tblLayout w:type="fixed"/>
        <w:tblCellMar>
          <w:top w:w="28" w:type="dxa"/>
          <w:left w:w="28" w:type="dxa"/>
          <w:bottom w:w="28" w:type="dxa"/>
          <w:right w:w="28" w:type="dxa"/>
        </w:tblCellMar>
        <w:tblLook w:val="0000"/>
      </w:tblPr>
      <w:tblGrid>
        <w:gridCol w:w="10205"/>
      </w:tblGrid>
      <w:tr w:rsidR="00C543D6" w:rsidRPr="00241F24">
        <w:trPr>
          <w:jc w:val="center"/>
        </w:trPr>
        <w:tc>
          <w:tcPr>
            <w:tcW w:w="10205" w:type="dxa"/>
            <w:shd w:val="clear" w:color="auto" w:fill="auto"/>
            <w:vAlign w:val="center"/>
          </w:tcPr>
          <w:p w:rsidR="00C543D6" w:rsidRPr="00241F24" w:rsidRDefault="00C543D6" w:rsidP="00E37238">
            <w:pPr>
              <w:pStyle w:val="TableContents"/>
              <w:spacing w:after="0"/>
              <w:jc w:val="both"/>
              <w:rPr>
                <w:rStyle w:val="Strong"/>
                <w:rFonts w:ascii="Arial" w:eastAsiaTheme="minorHAnsi" w:hAnsi="Arial" w:cstheme="minorBidi"/>
                <w:lang w:eastAsia="en-US" w:bidi="ar-SA"/>
              </w:rPr>
            </w:pPr>
          </w:p>
        </w:tc>
      </w:tr>
    </w:tbl>
    <w:p w:rsidR="00C543D6" w:rsidRPr="00241F24" w:rsidRDefault="00C543D6" w:rsidP="00E37238">
      <w:pPr>
        <w:pStyle w:val="BodyText"/>
        <w:spacing w:after="0"/>
        <w:jc w:val="both"/>
        <w:rPr>
          <w:rFonts w:ascii="Arial" w:hAnsi="Arial"/>
        </w:rPr>
      </w:pPr>
    </w:p>
    <w:p w:rsidR="00C543D6" w:rsidRPr="00241F24" w:rsidRDefault="00C543D6" w:rsidP="00E37238">
      <w:pPr>
        <w:pStyle w:val="HorizontalLine"/>
        <w:jc w:val="both"/>
        <w:rPr>
          <w:rFonts w:ascii="Arial" w:hAnsi="Arial"/>
          <w:sz w:val="24"/>
        </w:rPr>
      </w:pPr>
    </w:p>
    <w:p w:rsidR="00C543D6" w:rsidRPr="00241F24" w:rsidRDefault="00C543D6" w:rsidP="00E37238">
      <w:pPr>
        <w:pStyle w:val="Heading4"/>
        <w:keepNext w:val="0"/>
        <w:jc w:val="both"/>
        <w:rPr>
          <w:rFonts w:ascii="Arial" w:hAnsi="Arial"/>
        </w:rPr>
      </w:pPr>
      <w:ins w:id="107" w:author="Mary M Maleckar" w:date="2012-10-05T16:56:00Z">
        <w:r w:rsidRPr="00241F24">
          <w:rPr>
            <w:rFonts w:ascii="Arial" w:hAnsi="Arial"/>
          </w:rPr>
          <w:br w:type="page"/>
        </w:r>
      </w:ins>
      <w:r w:rsidRPr="00241F24">
        <w:rPr>
          <w:rFonts w:ascii="Arial" w:hAnsi="Arial"/>
        </w:rPr>
        <w:t>Footnotes</w:t>
      </w:r>
    </w:p>
    <w:p w:rsidR="00C543D6" w:rsidRPr="00241F24" w:rsidRDefault="00C543D6" w:rsidP="00E37238">
      <w:pPr>
        <w:pStyle w:val="ListHeading"/>
        <w:jc w:val="both"/>
        <w:rPr>
          <w:rFonts w:ascii="Arial" w:hAnsi="Arial"/>
        </w:rPr>
      </w:pPr>
      <w:bookmarkStart w:id="108" w:name="foot78"/>
      <w:bookmarkEnd w:id="108"/>
      <w:r w:rsidRPr="00241F24">
        <w:rPr>
          <w:rFonts w:ascii="Arial" w:hAnsi="Arial"/>
        </w:rPr>
        <w:t>...Harish Narayanan</w:t>
      </w:r>
      <w:hyperlink r:id="rId58" w:anchor="tex2html1" w:history="1">
        <w:r w:rsidRPr="00241F24">
          <w:rPr>
            <w:rStyle w:val="Hyperlink"/>
            <w:rFonts w:ascii="Arial" w:hAnsi="Arial"/>
          </w:rPr>
          <w:t>1</w:t>
        </w:r>
      </w:hyperlink>
      <w:r w:rsidRPr="00241F24">
        <w:rPr>
          <w:rFonts w:ascii="Arial" w:hAnsi="Arial"/>
        </w:rPr>
        <w:t xml:space="preserve"> </w:t>
      </w:r>
    </w:p>
    <w:p w:rsidR="00C543D6" w:rsidRPr="00241F24" w:rsidRDefault="00C543D6" w:rsidP="00E37238">
      <w:pPr>
        <w:pStyle w:val="ListContents"/>
        <w:spacing w:after="283"/>
        <w:jc w:val="both"/>
        <w:rPr>
          <w:rFonts w:ascii="Arial" w:hAnsi="Arial"/>
        </w:rPr>
      </w:pPr>
      <w:r w:rsidRPr="00241F24">
        <w:rPr>
          <w:rFonts w:ascii="Arial" w:hAnsi="Arial"/>
        </w:rPr>
        <w:t xml:space="preserve">Corresponding author. Address: Center for Biomedical Computing, </w:t>
      </w:r>
      <w:proofErr w:type="spellStart"/>
      <w:r w:rsidRPr="00241F24">
        <w:rPr>
          <w:rFonts w:ascii="Arial" w:hAnsi="Arial"/>
        </w:rPr>
        <w:t>Simula</w:t>
      </w:r>
      <w:proofErr w:type="spellEnd"/>
      <w:r w:rsidRPr="00241F24">
        <w:rPr>
          <w:rFonts w:ascii="Arial" w:hAnsi="Arial"/>
        </w:rPr>
        <w:t xml:space="preserve"> Research Laboratory, P.O. Box 134, 1325 </w:t>
      </w:r>
      <w:proofErr w:type="spellStart"/>
      <w:r w:rsidRPr="00241F24">
        <w:rPr>
          <w:rFonts w:ascii="Arial" w:hAnsi="Arial"/>
        </w:rPr>
        <w:t>Lysaker</w:t>
      </w:r>
      <w:proofErr w:type="spellEnd"/>
      <w:r w:rsidRPr="00241F24">
        <w:rPr>
          <w:rFonts w:ascii="Arial" w:hAnsi="Arial"/>
        </w:rPr>
        <w:t>, Norway Tel.</w:t>
      </w:r>
      <w:proofErr w:type="gramStart"/>
      <w:r w:rsidRPr="00241F24">
        <w:rPr>
          <w:rFonts w:ascii="Arial" w:hAnsi="Arial"/>
        </w:rPr>
        <w:t>:+</w:t>
      </w:r>
      <w:proofErr w:type="gramEnd"/>
      <w:r w:rsidRPr="00241F24">
        <w:rPr>
          <w:rFonts w:ascii="Arial" w:hAnsi="Arial"/>
        </w:rPr>
        <w:t xml:space="preserve">47 4003-4801, Fax: +47 6782-8201 </w:t>
      </w:r>
    </w:p>
    <w:p w:rsidR="00C543D6" w:rsidRPr="00241F24" w:rsidRDefault="00C543D6" w:rsidP="00E37238">
      <w:pPr>
        <w:pStyle w:val="BodyText"/>
        <w:spacing w:after="0"/>
        <w:jc w:val="both"/>
        <w:rPr>
          <w:rFonts w:ascii="Arial" w:hAnsi="Arial"/>
        </w:rPr>
      </w:pPr>
    </w:p>
    <w:p w:rsidR="00C543D6" w:rsidRPr="00241F24" w:rsidRDefault="00C543D6" w:rsidP="00E37238">
      <w:pPr>
        <w:pStyle w:val="HorizontalLine"/>
        <w:jc w:val="both"/>
        <w:rPr>
          <w:rFonts w:ascii="Arial" w:hAnsi="Arial"/>
          <w:sz w:val="24"/>
        </w:rPr>
      </w:pPr>
    </w:p>
    <w:p w:rsidR="00C543D6" w:rsidRPr="00241F24" w:rsidRDefault="00C543D6" w:rsidP="00E37238">
      <w:pPr>
        <w:pStyle w:val="EnvelopeReturn"/>
        <w:jc w:val="both"/>
        <w:rPr>
          <w:rFonts w:ascii="Arial" w:hAnsi="Arial"/>
        </w:rPr>
      </w:pPr>
      <w:r w:rsidRPr="00241F24">
        <w:rPr>
          <w:rFonts w:ascii="Arial" w:hAnsi="Arial"/>
        </w:rPr>
        <w:t xml:space="preserve">Harish Narayanan 2012-10-05 </w:t>
      </w:r>
    </w:p>
    <w:p w:rsidR="00E14A7A" w:rsidRPr="00241F24" w:rsidRDefault="00C543D6" w:rsidP="00E37238">
      <w:pPr>
        <w:widowControl w:val="0"/>
        <w:contextualSpacing/>
        <w:jc w:val="both"/>
      </w:pPr>
      <w:r w:rsidRPr="00241F24">
        <w:br w:type="column"/>
      </w:r>
      <w:r w:rsidR="00067A3F" w:rsidRPr="00241F24">
        <w:t xml:space="preserve"> </w:t>
      </w:r>
    </w:p>
    <w:p w:rsidR="00E14A7A" w:rsidRPr="00241F24" w:rsidRDefault="00E14A7A" w:rsidP="00E37238">
      <w:pPr>
        <w:widowControl w:val="0"/>
        <w:contextualSpacing/>
        <w:jc w:val="both"/>
      </w:pPr>
      <w:r w:rsidRPr="00241F24">
        <w:t>APPENDIX:</w:t>
      </w:r>
    </w:p>
    <w:p w:rsidR="00E14A7A" w:rsidRPr="00241F24" w:rsidRDefault="00E14A7A" w:rsidP="00E37238">
      <w:pPr>
        <w:widowControl w:val="0"/>
        <w:contextualSpacing/>
        <w:jc w:val="both"/>
      </w:pPr>
    </w:p>
    <w:p w:rsidR="00E14A7A" w:rsidRPr="00241F24" w:rsidRDefault="00E14A7A" w:rsidP="00E37238">
      <w:pPr>
        <w:widowControl w:val="0"/>
        <w:contextualSpacing/>
        <w:jc w:val="both"/>
      </w:pPr>
      <w:r w:rsidRPr="00241F24">
        <w:t>Our model of seal resistance re: membrane potential</w:t>
      </w:r>
    </w:p>
    <w:p w:rsidR="00E14A7A" w:rsidRPr="00241F24" w:rsidRDefault="00E14A7A" w:rsidP="00E37238">
      <w:pPr>
        <w:widowControl w:val="0"/>
        <w:contextualSpacing/>
        <w:jc w:val="both"/>
      </w:pPr>
    </w:p>
    <w:p w:rsidR="00610831" w:rsidRPr="00241F24" w:rsidRDefault="00610831" w:rsidP="00E37238">
      <w:pPr>
        <w:widowControl w:val="0"/>
        <w:contextualSpacing/>
        <w:jc w:val="both"/>
      </w:pPr>
    </w:p>
    <w:p w:rsidR="00610831" w:rsidRPr="00241F24" w:rsidRDefault="00610831" w:rsidP="00E37238">
      <w:pPr>
        <w:widowControl w:val="0"/>
        <w:contextualSpacing/>
        <w:jc w:val="both"/>
      </w:pPr>
    </w:p>
    <w:p w:rsidR="00610831" w:rsidRPr="00241F24" w:rsidRDefault="00610831" w:rsidP="00E37238">
      <w:pPr>
        <w:widowControl w:val="0"/>
        <w:jc w:val="both"/>
      </w:pPr>
    </w:p>
    <w:p w:rsidR="00610831" w:rsidRPr="00241F24" w:rsidRDefault="00610831" w:rsidP="00E37238">
      <w:pPr>
        <w:widowControl w:val="0"/>
        <w:ind w:left="360"/>
        <w:jc w:val="both"/>
      </w:pPr>
    </w:p>
    <w:p w:rsidR="00E062F6" w:rsidRPr="00241F24" w:rsidRDefault="00E062F6" w:rsidP="00E37238">
      <w:pPr>
        <w:widowControl w:val="0"/>
        <w:contextualSpacing/>
        <w:jc w:val="both"/>
      </w:pPr>
    </w:p>
    <w:p w:rsidR="00E062F6" w:rsidRPr="00241F24" w:rsidRDefault="00E062F6" w:rsidP="00E37238">
      <w:pPr>
        <w:widowControl w:val="0"/>
        <w:contextualSpacing/>
        <w:jc w:val="both"/>
      </w:pPr>
    </w:p>
    <w:p w:rsidR="00493F40" w:rsidRPr="00241F24" w:rsidRDefault="00493F40" w:rsidP="00E37238">
      <w:pPr>
        <w:widowControl w:val="0"/>
        <w:contextualSpacing/>
        <w:jc w:val="both"/>
      </w:pPr>
    </w:p>
    <w:sectPr w:rsidR="00493F40" w:rsidRPr="00241F24" w:rsidSect="00704BB6">
      <w:footerReference w:type="even" r:id="rId59"/>
      <w:footerReference w:type="default" r:id="rId60"/>
      <w:pgSz w:w="12240" w:h="15840"/>
      <w:pgMar w:top="851" w:right="851" w:bottom="851" w:left="851" w:header="709" w:footer="709" w:gutter="0"/>
      <w:cols w:space="708"/>
      <w:printerSettings r:id="rId61"/>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SimSun">
    <w:altName w:val="宋体"/>
    <w:charset w:val="80"/>
    <w:family w:val="auto"/>
    <w:pitch w:val="variable"/>
    <w:sig w:usb0="00000000" w:usb1="00000000" w:usb2="00000000" w:usb3="00000000" w:csb0="00000000" w:csb1="00000000"/>
  </w:font>
  <w:font w:name="Lucida Sans">
    <w:panose1 w:val="020B0602030504020204"/>
    <w:charset w:val="00"/>
    <w:family w:val="auto"/>
    <w:pitch w:val="variable"/>
    <w:sig w:usb0="00000003" w:usb1="00000000" w:usb2="00000000" w:usb3="00000000" w:csb0="00000001" w:csb1="00000000"/>
  </w:font>
  <w:font w:name="Albany">
    <w:altName w:val="Arial"/>
    <w:charset w:val="80"/>
    <w:family w:val="swiss"/>
    <w:pitch w:val="variable"/>
    <w:sig w:usb0="00000000" w:usb1="00000000" w:usb2="00000000" w:usb3="00000000" w:csb0="00000000" w:csb1="00000000"/>
  </w:font>
  <w:font w:name="HG Mincho Light J">
    <w:altName w:val="Times New Roman"/>
    <w:charset w:val="80"/>
    <w:family w:val="auto"/>
    <w:pitch w:val="variable"/>
    <w:sig w:usb0="00000000" w:usb1="00000000" w:usb2="00000000" w:usb3="00000000" w:csb0="00000000" w:csb1="00000000"/>
  </w:font>
  <w:font w:name="Arial Unicode MS">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00" w:rsidRDefault="00236E00" w:rsidP="00F913F5">
    <w:pPr>
      <w:pStyle w:val="Footer"/>
      <w:framePr w:wrap="around" w:vAnchor="text" w:hAnchor="margin" w:xAlign="center" w:y="1"/>
      <w:rPr>
        <w:rStyle w:val="PageNumber"/>
        <w:rFonts w:ascii="Arial" w:eastAsiaTheme="minorHAnsi" w:hAnsi="Arial" w:cstheme="minorBidi"/>
        <w:lang w:eastAsia="en-US" w:bidi="ar-SA"/>
      </w:rPr>
    </w:pPr>
    <w:r>
      <w:rPr>
        <w:rStyle w:val="PageNumber"/>
      </w:rPr>
      <w:fldChar w:fldCharType="begin"/>
    </w:r>
    <w:r>
      <w:rPr>
        <w:rStyle w:val="PageNumber"/>
      </w:rPr>
      <w:instrText xml:space="preserve">PAGE  </w:instrText>
    </w:r>
    <w:r>
      <w:rPr>
        <w:rStyle w:val="PageNumber"/>
      </w:rPr>
      <w:fldChar w:fldCharType="end"/>
    </w:r>
  </w:p>
  <w:p w:rsidR="00236E00" w:rsidRDefault="00236E0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00" w:rsidRDefault="00236E00" w:rsidP="00F913F5">
    <w:pPr>
      <w:pStyle w:val="Footer"/>
      <w:framePr w:wrap="around" w:vAnchor="text" w:hAnchor="margin" w:xAlign="center" w:y="1"/>
      <w:rPr>
        <w:rStyle w:val="PageNumber"/>
        <w:rFonts w:ascii="Arial" w:eastAsiaTheme="minorHAnsi" w:hAnsi="Arial" w:cstheme="minorBidi"/>
        <w:lang w:eastAsia="en-US" w:bidi="ar-SA"/>
      </w:rPr>
    </w:pPr>
    <w:r>
      <w:rPr>
        <w:rStyle w:val="PageNumber"/>
      </w:rPr>
      <w:fldChar w:fldCharType="begin"/>
    </w:r>
    <w:r>
      <w:rPr>
        <w:rStyle w:val="PageNumber"/>
      </w:rPr>
      <w:instrText xml:space="preserve">PAGE  </w:instrText>
    </w:r>
    <w:r>
      <w:rPr>
        <w:rStyle w:val="PageNumber"/>
      </w:rPr>
      <w:fldChar w:fldCharType="separate"/>
    </w:r>
    <w:r w:rsidR="00C706ED">
      <w:rPr>
        <w:rStyle w:val="PageNumber"/>
        <w:noProof/>
      </w:rPr>
      <w:t>35</w:t>
    </w:r>
    <w:r>
      <w:rPr>
        <w:rStyle w:val="PageNumber"/>
      </w:rPr>
      <w:fldChar w:fldCharType="end"/>
    </w:r>
  </w:p>
  <w:p w:rsidR="00236E00" w:rsidRDefault="00236E00">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3A59"/>
    <w:rsid w:val="00010E0F"/>
    <w:rsid w:val="00014373"/>
    <w:rsid w:val="00024880"/>
    <w:rsid w:val="00067A3F"/>
    <w:rsid w:val="0007571B"/>
    <w:rsid w:val="00097708"/>
    <w:rsid w:val="000A4D0C"/>
    <w:rsid w:val="000B1A89"/>
    <w:rsid w:val="000B7791"/>
    <w:rsid w:val="000D3F64"/>
    <w:rsid w:val="000E739E"/>
    <w:rsid w:val="000E797B"/>
    <w:rsid w:val="000F20FA"/>
    <w:rsid w:val="000F420C"/>
    <w:rsid w:val="000F74C0"/>
    <w:rsid w:val="001038EF"/>
    <w:rsid w:val="00111F86"/>
    <w:rsid w:val="0015216A"/>
    <w:rsid w:val="001530A4"/>
    <w:rsid w:val="00176C15"/>
    <w:rsid w:val="0018632E"/>
    <w:rsid w:val="0019197B"/>
    <w:rsid w:val="001A05A1"/>
    <w:rsid w:val="001A19CC"/>
    <w:rsid w:val="001C3069"/>
    <w:rsid w:val="001C3A9F"/>
    <w:rsid w:val="001D221F"/>
    <w:rsid w:val="001E063E"/>
    <w:rsid w:val="001F0BB4"/>
    <w:rsid w:val="0020595F"/>
    <w:rsid w:val="00206EB7"/>
    <w:rsid w:val="00213113"/>
    <w:rsid w:val="00225F6F"/>
    <w:rsid w:val="00227662"/>
    <w:rsid w:val="00233B37"/>
    <w:rsid w:val="00236E00"/>
    <w:rsid w:val="00241764"/>
    <w:rsid w:val="00241F24"/>
    <w:rsid w:val="00243034"/>
    <w:rsid w:val="00266F6C"/>
    <w:rsid w:val="0027326F"/>
    <w:rsid w:val="002760DA"/>
    <w:rsid w:val="00286CF9"/>
    <w:rsid w:val="002A5F5E"/>
    <w:rsid w:val="002B2416"/>
    <w:rsid w:val="002B62C7"/>
    <w:rsid w:val="002C2E1D"/>
    <w:rsid w:val="002D4546"/>
    <w:rsid w:val="003128C1"/>
    <w:rsid w:val="00313D16"/>
    <w:rsid w:val="0031731E"/>
    <w:rsid w:val="00324156"/>
    <w:rsid w:val="003327A2"/>
    <w:rsid w:val="0034701B"/>
    <w:rsid w:val="003759E6"/>
    <w:rsid w:val="0038587F"/>
    <w:rsid w:val="003A2794"/>
    <w:rsid w:val="003A2EB0"/>
    <w:rsid w:val="003C702D"/>
    <w:rsid w:val="003D4E37"/>
    <w:rsid w:val="004051A7"/>
    <w:rsid w:val="00405747"/>
    <w:rsid w:val="00414BC2"/>
    <w:rsid w:val="0042574C"/>
    <w:rsid w:val="004543EE"/>
    <w:rsid w:val="004722A7"/>
    <w:rsid w:val="00475E3F"/>
    <w:rsid w:val="00493F40"/>
    <w:rsid w:val="004B3C6C"/>
    <w:rsid w:val="004C6179"/>
    <w:rsid w:val="004E4E73"/>
    <w:rsid w:val="005052C0"/>
    <w:rsid w:val="00523F9E"/>
    <w:rsid w:val="005354CC"/>
    <w:rsid w:val="00563370"/>
    <w:rsid w:val="00587AEF"/>
    <w:rsid w:val="00591170"/>
    <w:rsid w:val="005A06D2"/>
    <w:rsid w:val="005B453F"/>
    <w:rsid w:val="005C48F1"/>
    <w:rsid w:val="005C73C9"/>
    <w:rsid w:val="005D04DD"/>
    <w:rsid w:val="005D2FC0"/>
    <w:rsid w:val="005D3BB7"/>
    <w:rsid w:val="005F0E62"/>
    <w:rsid w:val="005F1AE0"/>
    <w:rsid w:val="005F6DF2"/>
    <w:rsid w:val="006045E4"/>
    <w:rsid w:val="006057CA"/>
    <w:rsid w:val="00606C21"/>
    <w:rsid w:val="006076E7"/>
    <w:rsid w:val="00610831"/>
    <w:rsid w:val="0061209A"/>
    <w:rsid w:val="006140F2"/>
    <w:rsid w:val="0063160F"/>
    <w:rsid w:val="0065141C"/>
    <w:rsid w:val="00655340"/>
    <w:rsid w:val="006677C0"/>
    <w:rsid w:val="00671A4E"/>
    <w:rsid w:val="00680126"/>
    <w:rsid w:val="006C13B9"/>
    <w:rsid w:val="006D275C"/>
    <w:rsid w:val="006D4DD2"/>
    <w:rsid w:val="006E0B0E"/>
    <w:rsid w:val="006E3F0B"/>
    <w:rsid w:val="006F0377"/>
    <w:rsid w:val="006F30CA"/>
    <w:rsid w:val="00704BB6"/>
    <w:rsid w:val="00706074"/>
    <w:rsid w:val="00706DA8"/>
    <w:rsid w:val="007165E8"/>
    <w:rsid w:val="007406F0"/>
    <w:rsid w:val="00740F5E"/>
    <w:rsid w:val="00751B87"/>
    <w:rsid w:val="0077612E"/>
    <w:rsid w:val="007845E6"/>
    <w:rsid w:val="00795370"/>
    <w:rsid w:val="007A6C30"/>
    <w:rsid w:val="007B4B01"/>
    <w:rsid w:val="007B62DF"/>
    <w:rsid w:val="007D21DA"/>
    <w:rsid w:val="007D646D"/>
    <w:rsid w:val="007E0534"/>
    <w:rsid w:val="007E1FF4"/>
    <w:rsid w:val="007E4B5E"/>
    <w:rsid w:val="007F3A15"/>
    <w:rsid w:val="007F4481"/>
    <w:rsid w:val="00830180"/>
    <w:rsid w:val="00837AC4"/>
    <w:rsid w:val="00851D05"/>
    <w:rsid w:val="008536B0"/>
    <w:rsid w:val="00855C37"/>
    <w:rsid w:val="00855F70"/>
    <w:rsid w:val="0085760E"/>
    <w:rsid w:val="008578D1"/>
    <w:rsid w:val="008601BB"/>
    <w:rsid w:val="00872397"/>
    <w:rsid w:val="00893C17"/>
    <w:rsid w:val="00895C55"/>
    <w:rsid w:val="008A247D"/>
    <w:rsid w:val="008A4135"/>
    <w:rsid w:val="008A737E"/>
    <w:rsid w:val="008B118B"/>
    <w:rsid w:val="008D045E"/>
    <w:rsid w:val="008D1ED6"/>
    <w:rsid w:val="008F051A"/>
    <w:rsid w:val="008F40A7"/>
    <w:rsid w:val="008F7486"/>
    <w:rsid w:val="00902D5A"/>
    <w:rsid w:val="00904A5C"/>
    <w:rsid w:val="0091301A"/>
    <w:rsid w:val="00942F35"/>
    <w:rsid w:val="00947C75"/>
    <w:rsid w:val="00953DF4"/>
    <w:rsid w:val="009661FC"/>
    <w:rsid w:val="009B14C0"/>
    <w:rsid w:val="009C0DD3"/>
    <w:rsid w:val="009C54D8"/>
    <w:rsid w:val="009C7D92"/>
    <w:rsid w:val="009D5742"/>
    <w:rsid w:val="009D635A"/>
    <w:rsid w:val="009D7F79"/>
    <w:rsid w:val="009E14B2"/>
    <w:rsid w:val="009F07F4"/>
    <w:rsid w:val="00A0486C"/>
    <w:rsid w:val="00A12E4F"/>
    <w:rsid w:val="00A2064D"/>
    <w:rsid w:val="00A2628C"/>
    <w:rsid w:val="00A504F1"/>
    <w:rsid w:val="00A51BF7"/>
    <w:rsid w:val="00A70CD1"/>
    <w:rsid w:val="00A9375A"/>
    <w:rsid w:val="00A95A1F"/>
    <w:rsid w:val="00A96090"/>
    <w:rsid w:val="00AC5DF5"/>
    <w:rsid w:val="00AD65A8"/>
    <w:rsid w:val="00AF18AC"/>
    <w:rsid w:val="00B14B1A"/>
    <w:rsid w:val="00B1618E"/>
    <w:rsid w:val="00B170FF"/>
    <w:rsid w:val="00B205D6"/>
    <w:rsid w:val="00B34FA4"/>
    <w:rsid w:val="00B35B9E"/>
    <w:rsid w:val="00B36E3A"/>
    <w:rsid w:val="00B444C7"/>
    <w:rsid w:val="00B56527"/>
    <w:rsid w:val="00B6431E"/>
    <w:rsid w:val="00B722EC"/>
    <w:rsid w:val="00B85C26"/>
    <w:rsid w:val="00B9507C"/>
    <w:rsid w:val="00BC6469"/>
    <w:rsid w:val="00BD0591"/>
    <w:rsid w:val="00BD7336"/>
    <w:rsid w:val="00BE495A"/>
    <w:rsid w:val="00C1049B"/>
    <w:rsid w:val="00C10518"/>
    <w:rsid w:val="00C167F0"/>
    <w:rsid w:val="00C43743"/>
    <w:rsid w:val="00C439E1"/>
    <w:rsid w:val="00C540BE"/>
    <w:rsid w:val="00C543D6"/>
    <w:rsid w:val="00C55F44"/>
    <w:rsid w:val="00C6381C"/>
    <w:rsid w:val="00C6413E"/>
    <w:rsid w:val="00C706ED"/>
    <w:rsid w:val="00C876B4"/>
    <w:rsid w:val="00CA0027"/>
    <w:rsid w:val="00CB6797"/>
    <w:rsid w:val="00CC2FD2"/>
    <w:rsid w:val="00CC5A66"/>
    <w:rsid w:val="00CD179E"/>
    <w:rsid w:val="00CE0ADD"/>
    <w:rsid w:val="00CE39E9"/>
    <w:rsid w:val="00CE40DF"/>
    <w:rsid w:val="00CE5B50"/>
    <w:rsid w:val="00CF2C08"/>
    <w:rsid w:val="00CF2D98"/>
    <w:rsid w:val="00CF718C"/>
    <w:rsid w:val="00D23A59"/>
    <w:rsid w:val="00D41197"/>
    <w:rsid w:val="00D5248D"/>
    <w:rsid w:val="00D56058"/>
    <w:rsid w:val="00D57EFB"/>
    <w:rsid w:val="00D70FC3"/>
    <w:rsid w:val="00D80393"/>
    <w:rsid w:val="00D86CC9"/>
    <w:rsid w:val="00D874B3"/>
    <w:rsid w:val="00D97AB4"/>
    <w:rsid w:val="00DA27C0"/>
    <w:rsid w:val="00DA56A9"/>
    <w:rsid w:val="00DB29E0"/>
    <w:rsid w:val="00DB7514"/>
    <w:rsid w:val="00DD14BE"/>
    <w:rsid w:val="00DF6E88"/>
    <w:rsid w:val="00E05C8C"/>
    <w:rsid w:val="00E062F6"/>
    <w:rsid w:val="00E14A7A"/>
    <w:rsid w:val="00E15E34"/>
    <w:rsid w:val="00E17500"/>
    <w:rsid w:val="00E24AF2"/>
    <w:rsid w:val="00E37238"/>
    <w:rsid w:val="00E444FC"/>
    <w:rsid w:val="00E44F2B"/>
    <w:rsid w:val="00E4577E"/>
    <w:rsid w:val="00E67F06"/>
    <w:rsid w:val="00E97683"/>
    <w:rsid w:val="00EA3CA0"/>
    <w:rsid w:val="00EA4E07"/>
    <w:rsid w:val="00EB6841"/>
    <w:rsid w:val="00ED69ED"/>
    <w:rsid w:val="00EE3D80"/>
    <w:rsid w:val="00EF6AB1"/>
    <w:rsid w:val="00F0056B"/>
    <w:rsid w:val="00F17254"/>
    <w:rsid w:val="00F306E1"/>
    <w:rsid w:val="00F308BE"/>
    <w:rsid w:val="00F3140A"/>
    <w:rsid w:val="00F324F2"/>
    <w:rsid w:val="00F913F5"/>
    <w:rsid w:val="00F976DF"/>
    <w:rsid w:val="00FA3DCA"/>
    <w:rsid w:val="00FA620D"/>
    <w:rsid w:val="00FB0A34"/>
    <w:rsid w:val="00FB75B4"/>
    <w:rsid w:val="00FC20AF"/>
    <w:rsid w:val="00FD09F8"/>
    <w:rsid w:val="00FE34DD"/>
    <w:rsid w:val="00FF1B51"/>
    <w:rsid w:val="00FF5010"/>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1E"/>
    <w:rPr>
      <w:rFonts w:ascii="Arial" w:hAnsi="Arial"/>
    </w:rPr>
  </w:style>
  <w:style w:type="paragraph" w:styleId="Heading1">
    <w:name w:val="heading 1"/>
    <w:basedOn w:val="Normal"/>
    <w:next w:val="Normal"/>
    <w:link w:val="Heading1Char"/>
    <w:qFormat/>
    <w:rsid w:val="00610831"/>
    <w:pPr>
      <w:keepNext/>
      <w:spacing w:before="240" w:after="60"/>
      <w:outlineLvl w:val="0"/>
    </w:pPr>
    <w:rPr>
      <w:rFonts w:eastAsia="MS Mincho" w:cs="Arial"/>
      <w:b/>
      <w:bCs/>
      <w:kern w:val="32"/>
      <w:sz w:val="32"/>
      <w:szCs w:val="32"/>
      <w:lang w:eastAsia="ja-JP"/>
    </w:rPr>
  </w:style>
  <w:style w:type="paragraph" w:styleId="Heading2">
    <w:name w:val="heading 2"/>
    <w:basedOn w:val="Normal"/>
    <w:link w:val="Heading2Char"/>
    <w:qFormat/>
    <w:rsid w:val="00610831"/>
    <w:pPr>
      <w:spacing w:before="100" w:beforeAutospacing="1" w:after="100" w:afterAutospacing="1"/>
      <w:outlineLvl w:val="1"/>
    </w:pPr>
    <w:rPr>
      <w:rFonts w:ascii="Times New Roman" w:eastAsia="MS Mincho" w:hAnsi="Times New Roman" w:cs="Times New Roman"/>
      <w:b/>
      <w:bCs/>
      <w:sz w:val="36"/>
      <w:szCs w:val="36"/>
      <w:lang w:eastAsia="ja-JP"/>
    </w:rPr>
  </w:style>
  <w:style w:type="paragraph" w:styleId="Heading3">
    <w:name w:val="heading 3"/>
    <w:basedOn w:val="Normal"/>
    <w:next w:val="Normal"/>
    <w:link w:val="Heading3Char"/>
    <w:unhideWhenUsed/>
    <w:qFormat/>
    <w:rsid w:val="00C543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
    <w:next w:val="BodyText"/>
    <w:link w:val="Heading4Char"/>
    <w:qFormat/>
    <w:rsid w:val="00C543D6"/>
    <w:pPr>
      <w:numPr>
        <w:ilvl w:val="3"/>
        <w:numId w:val="1"/>
      </w:numPr>
      <w:outlineLvl w:val="3"/>
    </w:pPr>
    <w:rPr>
      <w:rFonts w:ascii="Times New Roman" w:eastAsia="SimSun" w:hAnsi="Times New Roman" w:cs="Lucida Sans"/>
      <w:b/>
      <w:bCs/>
      <w:sz w:val="24"/>
      <w:szCs w:val="24"/>
    </w:rPr>
  </w:style>
  <w:style w:type="paragraph" w:styleId="Heading5">
    <w:name w:val="heading 5"/>
    <w:basedOn w:val="Heading"/>
    <w:next w:val="BodyText"/>
    <w:link w:val="Heading5Char"/>
    <w:qFormat/>
    <w:rsid w:val="00C543D6"/>
    <w:pPr>
      <w:numPr>
        <w:ilvl w:val="4"/>
        <w:numId w:val="1"/>
      </w:numPr>
      <w:outlineLvl w:val="4"/>
    </w:pPr>
    <w:rPr>
      <w:rFonts w:ascii="Times New Roman" w:eastAsia="SimSun" w:hAnsi="Times New Roman" w:cs="Lucida Sans"/>
      <w:b/>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10831"/>
    <w:rPr>
      <w:rFonts w:ascii="Arial" w:eastAsia="MS Mincho" w:hAnsi="Arial" w:cs="Arial"/>
      <w:b/>
      <w:bCs/>
      <w:kern w:val="32"/>
      <w:sz w:val="32"/>
      <w:szCs w:val="32"/>
      <w:lang w:eastAsia="ja-JP"/>
    </w:rPr>
  </w:style>
  <w:style w:type="character" w:customStyle="1" w:styleId="Heading2Char">
    <w:name w:val="Heading 2 Char"/>
    <w:basedOn w:val="DefaultParagraphFont"/>
    <w:link w:val="Heading2"/>
    <w:rsid w:val="00610831"/>
    <w:rPr>
      <w:rFonts w:ascii="Times New Roman" w:eastAsia="MS Mincho" w:hAnsi="Times New Roman" w:cs="Times New Roman"/>
      <w:b/>
      <w:bCs/>
      <w:sz w:val="36"/>
      <w:szCs w:val="36"/>
      <w:lang w:eastAsia="ja-JP"/>
    </w:rPr>
  </w:style>
  <w:style w:type="character" w:styleId="Strong">
    <w:name w:val="Strong"/>
    <w:basedOn w:val="DefaultParagraphFont"/>
    <w:qFormat/>
    <w:rsid w:val="00610831"/>
    <w:rPr>
      <w:b/>
      <w:bCs/>
    </w:rPr>
  </w:style>
  <w:style w:type="character" w:customStyle="1" w:styleId="Heading3Char">
    <w:name w:val="Heading 3 Char"/>
    <w:basedOn w:val="DefaultParagraphFont"/>
    <w:link w:val="Heading3"/>
    <w:rsid w:val="00C543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543D6"/>
    <w:rPr>
      <w:rFonts w:ascii="Times New Roman" w:eastAsia="SimSun" w:hAnsi="Times New Roman" w:cs="Lucida Sans"/>
      <w:b/>
      <w:bCs/>
      <w:lang w:eastAsia="zh-CN" w:bidi="hi-IN"/>
    </w:rPr>
  </w:style>
  <w:style w:type="character" w:customStyle="1" w:styleId="Heading5Char">
    <w:name w:val="Heading 5 Char"/>
    <w:basedOn w:val="DefaultParagraphFont"/>
    <w:link w:val="Heading5"/>
    <w:rsid w:val="00C543D6"/>
    <w:rPr>
      <w:rFonts w:ascii="Times New Roman" w:eastAsia="SimSun" w:hAnsi="Times New Roman" w:cs="Lucida Sans"/>
      <w:b/>
      <w:bCs/>
      <w:sz w:val="20"/>
      <w:szCs w:val="20"/>
      <w:lang w:eastAsia="zh-CN" w:bidi="hi-IN"/>
    </w:rPr>
  </w:style>
  <w:style w:type="character" w:customStyle="1" w:styleId="EndnoteCharacters">
    <w:name w:val="Endnote Characters"/>
    <w:rsid w:val="00C543D6"/>
  </w:style>
  <w:style w:type="character" w:customStyle="1" w:styleId="FootnoteCharacters">
    <w:name w:val="Footnote Characters"/>
    <w:rsid w:val="00C543D6"/>
  </w:style>
  <w:style w:type="character" w:styleId="Hyperlink">
    <w:name w:val="Hyperlink"/>
    <w:rsid w:val="00C543D6"/>
    <w:rPr>
      <w:color w:val="000080"/>
      <w:u w:val="single"/>
    </w:rPr>
  </w:style>
  <w:style w:type="character" w:styleId="Emphasis">
    <w:name w:val="Emphasis"/>
    <w:qFormat/>
    <w:rsid w:val="00C543D6"/>
    <w:rPr>
      <w:i/>
      <w:iCs/>
    </w:rPr>
  </w:style>
  <w:style w:type="paragraph" w:customStyle="1" w:styleId="Heading">
    <w:name w:val="Heading"/>
    <w:basedOn w:val="Normal"/>
    <w:next w:val="BodyText"/>
    <w:rsid w:val="00C543D6"/>
    <w:pPr>
      <w:keepNext/>
      <w:widowControl w:val="0"/>
      <w:suppressAutoHyphens/>
      <w:spacing w:before="240" w:after="283"/>
    </w:pPr>
    <w:rPr>
      <w:rFonts w:ascii="Albany" w:eastAsia="HG Mincho Light J" w:hAnsi="Albany" w:cs="Arial Unicode MS"/>
      <w:sz w:val="28"/>
      <w:szCs w:val="28"/>
      <w:lang w:eastAsia="zh-CN" w:bidi="hi-IN"/>
    </w:rPr>
  </w:style>
  <w:style w:type="paragraph" w:styleId="BodyText">
    <w:name w:val="Body Text"/>
    <w:basedOn w:val="Normal"/>
    <w:link w:val="BodyTextChar"/>
    <w:rsid w:val="00C543D6"/>
    <w:pPr>
      <w:widowControl w:val="0"/>
      <w:suppressAutoHyphens/>
      <w:spacing w:after="283"/>
    </w:pPr>
    <w:rPr>
      <w:rFonts w:ascii="Times New Roman" w:eastAsia="SimSun" w:hAnsi="Times New Roman" w:cs="Lucida Sans"/>
      <w:lang w:eastAsia="zh-CN" w:bidi="hi-IN"/>
    </w:rPr>
  </w:style>
  <w:style w:type="character" w:customStyle="1" w:styleId="BodyTextChar">
    <w:name w:val="Body Text Char"/>
    <w:basedOn w:val="DefaultParagraphFont"/>
    <w:link w:val="BodyText"/>
    <w:rsid w:val="00C543D6"/>
    <w:rPr>
      <w:rFonts w:ascii="Times New Roman" w:eastAsia="SimSun" w:hAnsi="Times New Roman" w:cs="Lucida Sans"/>
      <w:lang w:eastAsia="zh-CN" w:bidi="hi-IN"/>
    </w:rPr>
  </w:style>
  <w:style w:type="paragraph" w:styleId="List">
    <w:name w:val="List"/>
    <w:basedOn w:val="BodyText"/>
    <w:rsid w:val="00C543D6"/>
  </w:style>
  <w:style w:type="paragraph" w:styleId="Caption">
    <w:name w:val="caption"/>
    <w:basedOn w:val="Normal"/>
    <w:qFormat/>
    <w:rsid w:val="00C543D6"/>
    <w:pPr>
      <w:widowControl w:val="0"/>
      <w:suppressLineNumbers/>
      <w:suppressAutoHyphens/>
      <w:spacing w:before="120" w:after="120"/>
    </w:pPr>
    <w:rPr>
      <w:rFonts w:ascii="Times New Roman" w:eastAsia="SimSun" w:hAnsi="Times New Roman" w:cs="Lucida Sans"/>
      <w:i/>
      <w:iCs/>
      <w:lang w:eastAsia="zh-CN" w:bidi="hi-IN"/>
    </w:rPr>
  </w:style>
  <w:style w:type="paragraph" w:customStyle="1" w:styleId="Index">
    <w:name w:val="Index"/>
    <w:basedOn w:val="Normal"/>
    <w:rsid w:val="00C543D6"/>
    <w:pPr>
      <w:widowControl w:val="0"/>
      <w:suppressLineNumbers/>
      <w:suppressAutoHyphens/>
      <w:spacing w:after="0"/>
    </w:pPr>
    <w:rPr>
      <w:rFonts w:ascii="Times New Roman" w:eastAsia="SimSun" w:hAnsi="Times New Roman" w:cs="Lucida Sans"/>
      <w:lang w:eastAsia="zh-CN" w:bidi="hi-IN"/>
    </w:rPr>
  </w:style>
  <w:style w:type="paragraph" w:customStyle="1" w:styleId="HorizontalLine">
    <w:name w:val="Horizontal Line"/>
    <w:basedOn w:val="Normal"/>
    <w:next w:val="BodyText"/>
    <w:rsid w:val="00C543D6"/>
    <w:pPr>
      <w:widowControl w:val="0"/>
      <w:pBdr>
        <w:bottom w:val="double" w:sz="3" w:space="0" w:color="808080"/>
      </w:pBdr>
      <w:suppressAutoHyphens/>
      <w:spacing w:after="283"/>
    </w:pPr>
    <w:rPr>
      <w:rFonts w:ascii="Times New Roman" w:eastAsia="SimSun" w:hAnsi="Times New Roman" w:cs="Lucida Sans"/>
      <w:sz w:val="12"/>
      <w:lang w:eastAsia="zh-CN" w:bidi="hi-IN"/>
    </w:rPr>
  </w:style>
  <w:style w:type="paragraph" w:styleId="EnvelopeReturn">
    <w:name w:val="envelope return"/>
    <w:basedOn w:val="Normal"/>
    <w:rsid w:val="00C543D6"/>
    <w:pPr>
      <w:widowControl w:val="0"/>
      <w:suppressAutoHyphens/>
      <w:spacing w:after="0"/>
    </w:pPr>
    <w:rPr>
      <w:rFonts w:ascii="Times New Roman" w:eastAsia="SimSun" w:hAnsi="Times New Roman" w:cs="Lucida Sans"/>
      <w:i/>
      <w:lang w:eastAsia="zh-CN" w:bidi="hi-IN"/>
    </w:rPr>
  </w:style>
  <w:style w:type="paragraph" w:customStyle="1" w:styleId="TableContents">
    <w:name w:val="Table Contents"/>
    <w:basedOn w:val="BodyText"/>
    <w:rsid w:val="00C543D6"/>
  </w:style>
  <w:style w:type="paragraph" w:styleId="Footer">
    <w:name w:val="footer"/>
    <w:basedOn w:val="Normal"/>
    <w:link w:val="FooterChar"/>
    <w:rsid w:val="00C543D6"/>
    <w:pPr>
      <w:widowControl w:val="0"/>
      <w:suppressLineNumbers/>
      <w:tabs>
        <w:tab w:val="center" w:pos="4818"/>
        <w:tab w:val="right" w:pos="9637"/>
      </w:tabs>
      <w:suppressAutoHyphens/>
      <w:spacing w:after="0"/>
    </w:pPr>
    <w:rPr>
      <w:rFonts w:ascii="Times New Roman" w:eastAsia="SimSun" w:hAnsi="Times New Roman" w:cs="Lucida Sans"/>
      <w:lang w:eastAsia="zh-CN" w:bidi="hi-IN"/>
    </w:rPr>
  </w:style>
  <w:style w:type="character" w:customStyle="1" w:styleId="FooterChar">
    <w:name w:val="Footer Char"/>
    <w:basedOn w:val="DefaultParagraphFont"/>
    <w:link w:val="Footer"/>
    <w:rsid w:val="00C543D6"/>
    <w:rPr>
      <w:rFonts w:ascii="Times New Roman" w:eastAsia="SimSun" w:hAnsi="Times New Roman" w:cs="Lucida Sans"/>
      <w:lang w:eastAsia="zh-CN" w:bidi="hi-IN"/>
    </w:rPr>
  </w:style>
  <w:style w:type="paragraph" w:styleId="Header">
    <w:name w:val="header"/>
    <w:basedOn w:val="Normal"/>
    <w:link w:val="HeaderChar"/>
    <w:rsid w:val="00C543D6"/>
    <w:pPr>
      <w:widowControl w:val="0"/>
      <w:suppressLineNumbers/>
      <w:tabs>
        <w:tab w:val="center" w:pos="4818"/>
        <w:tab w:val="right" w:pos="9637"/>
      </w:tabs>
      <w:suppressAutoHyphens/>
      <w:spacing w:after="0"/>
    </w:pPr>
    <w:rPr>
      <w:rFonts w:ascii="Times New Roman" w:eastAsia="SimSun" w:hAnsi="Times New Roman" w:cs="Lucida Sans"/>
      <w:lang w:eastAsia="zh-CN" w:bidi="hi-IN"/>
    </w:rPr>
  </w:style>
  <w:style w:type="character" w:customStyle="1" w:styleId="HeaderChar">
    <w:name w:val="Header Char"/>
    <w:basedOn w:val="DefaultParagraphFont"/>
    <w:link w:val="Header"/>
    <w:rsid w:val="00C543D6"/>
    <w:rPr>
      <w:rFonts w:ascii="Times New Roman" w:eastAsia="SimSun" w:hAnsi="Times New Roman" w:cs="Lucida Sans"/>
      <w:lang w:eastAsia="zh-CN" w:bidi="hi-IN"/>
    </w:rPr>
  </w:style>
  <w:style w:type="paragraph" w:customStyle="1" w:styleId="TableHeading">
    <w:name w:val="Table Heading"/>
    <w:basedOn w:val="TableContents"/>
    <w:rsid w:val="00C543D6"/>
    <w:pPr>
      <w:suppressLineNumbers/>
      <w:jc w:val="center"/>
    </w:pPr>
    <w:rPr>
      <w:b/>
      <w:bCs/>
    </w:rPr>
  </w:style>
  <w:style w:type="paragraph" w:customStyle="1" w:styleId="ListHeading">
    <w:name w:val="List Heading"/>
    <w:basedOn w:val="Normal"/>
    <w:next w:val="ListContents"/>
    <w:rsid w:val="00C543D6"/>
    <w:pPr>
      <w:widowControl w:val="0"/>
      <w:suppressAutoHyphens/>
      <w:spacing w:after="0"/>
    </w:pPr>
    <w:rPr>
      <w:rFonts w:ascii="Times New Roman" w:eastAsia="SimSun" w:hAnsi="Times New Roman" w:cs="Lucida Sans"/>
      <w:lang w:eastAsia="zh-CN" w:bidi="hi-IN"/>
    </w:rPr>
  </w:style>
  <w:style w:type="paragraph" w:customStyle="1" w:styleId="ListContents">
    <w:name w:val="List Contents"/>
    <w:basedOn w:val="Normal"/>
    <w:rsid w:val="00C543D6"/>
    <w:pPr>
      <w:widowControl w:val="0"/>
      <w:suppressAutoHyphens/>
      <w:spacing w:after="0"/>
      <w:ind w:left="567"/>
    </w:pPr>
    <w:rPr>
      <w:rFonts w:ascii="Times New Roman" w:eastAsia="SimSun" w:hAnsi="Times New Roman" w:cs="Lucida Sans"/>
      <w:lang w:eastAsia="zh-CN" w:bidi="hi-IN"/>
    </w:rPr>
  </w:style>
  <w:style w:type="character" w:styleId="FollowedHyperlink">
    <w:name w:val="FollowedHyperlink"/>
    <w:uiPriority w:val="99"/>
    <w:semiHidden/>
    <w:unhideWhenUsed/>
    <w:rsid w:val="00C543D6"/>
    <w:rPr>
      <w:color w:val="800080"/>
      <w:u w:val="single"/>
    </w:rPr>
  </w:style>
  <w:style w:type="paragraph" w:styleId="BalloonText">
    <w:name w:val="Balloon Text"/>
    <w:basedOn w:val="Normal"/>
    <w:link w:val="BalloonTextChar"/>
    <w:uiPriority w:val="99"/>
    <w:semiHidden/>
    <w:unhideWhenUsed/>
    <w:rsid w:val="00C543D6"/>
    <w:pPr>
      <w:widowControl w:val="0"/>
      <w:suppressAutoHyphens/>
      <w:spacing w:after="0"/>
    </w:pPr>
    <w:rPr>
      <w:rFonts w:ascii="Lucida Grande" w:eastAsia="SimSun" w:hAnsi="Lucida Grande" w:cs="Lucida Grande"/>
      <w:sz w:val="18"/>
      <w:szCs w:val="18"/>
      <w:lang w:eastAsia="zh-CN" w:bidi="hi-IN"/>
    </w:rPr>
  </w:style>
  <w:style w:type="character" w:customStyle="1" w:styleId="BalloonTextChar">
    <w:name w:val="Balloon Text Char"/>
    <w:basedOn w:val="DefaultParagraphFont"/>
    <w:link w:val="BalloonText"/>
    <w:uiPriority w:val="99"/>
    <w:semiHidden/>
    <w:rsid w:val="00C543D6"/>
    <w:rPr>
      <w:rFonts w:ascii="Lucida Grande" w:eastAsia="SimSun" w:hAnsi="Lucida Grande" w:cs="Lucida Grande"/>
      <w:sz w:val="18"/>
      <w:szCs w:val="18"/>
      <w:lang w:eastAsia="zh-CN" w:bidi="hi-IN"/>
    </w:rPr>
  </w:style>
  <w:style w:type="character" w:styleId="CommentReference">
    <w:name w:val="annotation reference"/>
    <w:uiPriority w:val="99"/>
    <w:semiHidden/>
    <w:unhideWhenUsed/>
    <w:rsid w:val="00C543D6"/>
    <w:rPr>
      <w:sz w:val="18"/>
      <w:szCs w:val="18"/>
    </w:rPr>
  </w:style>
  <w:style w:type="paragraph" w:styleId="CommentText">
    <w:name w:val="annotation text"/>
    <w:basedOn w:val="Normal"/>
    <w:link w:val="CommentTextChar"/>
    <w:uiPriority w:val="99"/>
    <w:semiHidden/>
    <w:unhideWhenUsed/>
    <w:rsid w:val="00C543D6"/>
    <w:pPr>
      <w:widowControl w:val="0"/>
      <w:suppressAutoHyphens/>
      <w:spacing w:after="0"/>
    </w:pPr>
    <w:rPr>
      <w:rFonts w:ascii="Times New Roman" w:eastAsia="SimSun" w:hAnsi="Times New Roman" w:cs="Lucida Sans"/>
      <w:lang w:eastAsia="zh-CN" w:bidi="hi-IN"/>
    </w:rPr>
  </w:style>
  <w:style w:type="character" w:customStyle="1" w:styleId="CommentTextChar">
    <w:name w:val="Comment Text Char"/>
    <w:basedOn w:val="DefaultParagraphFont"/>
    <w:link w:val="CommentText"/>
    <w:uiPriority w:val="99"/>
    <w:semiHidden/>
    <w:rsid w:val="00C543D6"/>
    <w:rPr>
      <w:rFonts w:ascii="Times New Roman" w:eastAsia="SimSun" w:hAnsi="Times New Roman" w:cs="Lucida Sans"/>
      <w:lang w:eastAsia="zh-CN" w:bidi="hi-IN"/>
    </w:rPr>
  </w:style>
  <w:style w:type="paragraph" w:styleId="CommentSubject">
    <w:name w:val="annotation subject"/>
    <w:basedOn w:val="CommentText"/>
    <w:next w:val="CommentText"/>
    <w:link w:val="CommentSubjectChar"/>
    <w:uiPriority w:val="99"/>
    <w:semiHidden/>
    <w:unhideWhenUsed/>
    <w:rsid w:val="00C543D6"/>
    <w:rPr>
      <w:b/>
      <w:bCs/>
      <w:sz w:val="20"/>
      <w:szCs w:val="20"/>
    </w:rPr>
  </w:style>
  <w:style w:type="character" w:customStyle="1" w:styleId="CommentSubjectChar">
    <w:name w:val="Comment Subject Char"/>
    <w:basedOn w:val="CommentTextChar"/>
    <w:link w:val="CommentSubject"/>
    <w:uiPriority w:val="99"/>
    <w:semiHidden/>
    <w:rsid w:val="00C543D6"/>
    <w:rPr>
      <w:b/>
      <w:bCs/>
      <w:sz w:val="20"/>
      <w:szCs w:val="20"/>
    </w:rPr>
  </w:style>
  <w:style w:type="character" w:styleId="PageNumber">
    <w:name w:val="page number"/>
    <w:basedOn w:val="DefaultParagraphFont"/>
    <w:uiPriority w:val="99"/>
    <w:semiHidden/>
    <w:unhideWhenUsed/>
    <w:rsid w:val="00F17254"/>
  </w:style>
  <w:style w:type="paragraph" w:customStyle="1" w:styleId="desc">
    <w:name w:val="desc"/>
    <w:basedOn w:val="Normal"/>
    <w:rsid w:val="0018632E"/>
    <w:pPr>
      <w:spacing w:beforeLines="1" w:afterLines="1"/>
    </w:pPr>
    <w:rPr>
      <w:rFonts w:ascii="Times" w:hAnsi="Times"/>
      <w:sz w:val="20"/>
      <w:szCs w:val="20"/>
    </w:rPr>
  </w:style>
  <w:style w:type="paragraph" w:customStyle="1" w:styleId="details">
    <w:name w:val="details"/>
    <w:basedOn w:val="Normal"/>
    <w:rsid w:val="0018632E"/>
    <w:pPr>
      <w:spacing w:beforeLines="1" w:afterLines="1"/>
    </w:pPr>
    <w:rPr>
      <w:rFonts w:ascii="Times" w:hAnsi="Times"/>
      <w:sz w:val="20"/>
      <w:szCs w:val="20"/>
    </w:rPr>
  </w:style>
  <w:style w:type="character" w:customStyle="1" w:styleId="jrnl">
    <w:name w:val="jrnl"/>
    <w:basedOn w:val="DefaultParagraphFont"/>
    <w:rsid w:val="0018632E"/>
  </w:style>
</w:styles>
</file>

<file path=word/webSettings.xml><?xml version="1.0" encoding="utf-8"?>
<w:webSettings xmlns:r="http://schemas.openxmlformats.org/officeDocument/2006/relationships" xmlns:w="http://schemas.openxmlformats.org/wordprocessingml/2006/main">
  <w:divs>
    <w:div w:id="1475096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63" Type="http://schemas.openxmlformats.org/officeDocument/2006/relationships/theme" Target="theme/theme1.xml"/><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hyperlink" Target="chondrocyte-model.html" TargetMode="External"/><Relationship Id="rId59" Type="http://schemas.openxmlformats.org/officeDocument/2006/relationships/footer" Target="footer1.xml"/><Relationship Id="rId40" Type="http://schemas.openxmlformats.org/officeDocument/2006/relationships/hyperlink" Target="chondrocyte-model.html" TargetMode="External"/><Relationship Id="rId41" Type="http://schemas.openxmlformats.org/officeDocument/2006/relationships/hyperlink" Target="chondrocyte-model.html" TargetMode="External"/><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chondrocyte-model.html" TargetMode="External"/><Relationship Id="rId6" Type="http://schemas.openxmlformats.org/officeDocument/2006/relationships/hyperlink" Target="chondrocyte-model.html" TargetMode="External"/><Relationship Id="rId7" Type="http://schemas.openxmlformats.org/officeDocument/2006/relationships/hyperlink" Target="chondrocyte-model.html"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chondrocyte-model.html" TargetMode="External"/><Relationship Id="rId31" Type="http://schemas.openxmlformats.org/officeDocument/2006/relationships/hyperlink" Target="chondrocyte-model.html" TargetMode="External"/><Relationship Id="rId32" Type="http://schemas.openxmlformats.org/officeDocument/2006/relationships/hyperlink" Target="chondrocyte-model.html" TargetMode="Externa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hyperlink" Target="chondrocyte-model.html" TargetMode="External"/><Relationship Id="rId36" Type="http://schemas.openxmlformats.org/officeDocument/2006/relationships/hyperlink" Target="chondrocyte-model.html" TargetMode="External"/><Relationship Id="rId37" Type="http://schemas.openxmlformats.org/officeDocument/2006/relationships/image" Target="media/image25.png"/><Relationship Id="rId38" Type="http://schemas.openxmlformats.org/officeDocument/2006/relationships/hyperlink" Target="chondrocyte-model.html" TargetMode="External"/><Relationship Id="rId39" Type="http://schemas.openxmlformats.org/officeDocument/2006/relationships/hyperlink" Target="chondrocyte-model.html" TargetMode="Externa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60" Type="http://schemas.openxmlformats.org/officeDocument/2006/relationships/footer" Target="footer2.xml"/><Relationship Id="rId61" Type="http://schemas.openxmlformats.org/officeDocument/2006/relationships/printerSettings" Target="printerSettings/printerSettings1.bin"/><Relationship Id="rId62"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45</Pages>
  <Words>8652</Words>
  <Characters>49321</Characters>
  <Application>Microsoft Macintosh Word</Application>
  <DocSecurity>0</DocSecurity>
  <Lines>411</Lines>
  <Paragraphs>98</Paragraphs>
  <ScaleCrop>false</ScaleCrop>
  <Company>University of Calgary</Company>
  <LinksUpToDate>false</LinksUpToDate>
  <CharactersWithSpaces>60569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Giles</dc:creator>
  <cp:keywords/>
  <cp:lastModifiedBy>Wayne Giles</cp:lastModifiedBy>
  <cp:revision>160</cp:revision>
  <cp:lastPrinted>2012-11-21T02:45:00Z</cp:lastPrinted>
  <dcterms:created xsi:type="dcterms:W3CDTF">2012-10-15T13:31:00Z</dcterms:created>
  <dcterms:modified xsi:type="dcterms:W3CDTF">2012-11-21T20:18:00Z</dcterms:modified>
</cp:coreProperties>
</file>